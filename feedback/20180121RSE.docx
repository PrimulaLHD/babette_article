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4D05" w:rsidRPr="005D1CB3" w:rsidRDefault="0075001F">
      <w:pPr>
        <w:pStyle w:val="Title"/>
        <w:rPr>
          <w:sz w:val="24"/>
          <w:szCs w:val="24"/>
          <w:rPrChange w:id="0" w:author="Rampal Etienne" w:date="2018-01-19T09:21:00Z">
            <w:rPr/>
          </w:rPrChange>
        </w:rPr>
      </w:pPr>
      <w:r w:rsidRPr="005D1CB3">
        <w:rPr>
          <w:sz w:val="24"/>
          <w:szCs w:val="24"/>
          <w:rPrChange w:id="1" w:author="Rampal Etienne" w:date="2018-01-19T09:21:00Z">
            <w:rPr/>
          </w:rPrChange>
        </w:rPr>
        <w:t>beautier: BEAUti for R</w:t>
      </w:r>
    </w:p>
    <w:p w:rsidR="008D4D05" w:rsidRPr="005D1CB3" w:rsidRDefault="0075001F">
      <w:pPr>
        <w:pStyle w:val="Author"/>
      </w:pPr>
      <w:r w:rsidRPr="005D1CB3">
        <w:t xml:space="preserve">Richèl J.C. Bilderbeek, Rampal S. </w:t>
      </w:r>
      <w:commentRangeStart w:id="2"/>
      <w:r w:rsidRPr="005D1CB3">
        <w:t>Etienne</w:t>
      </w:r>
      <w:commentRangeEnd w:id="2"/>
      <w:r w:rsidR="005D1CB3" w:rsidRPr="005D1CB3">
        <w:rPr>
          <w:rStyle w:val="CommentReference"/>
          <w:sz w:val="24"/>
          <w:szCs w:val="24"/>
        </w:rPr>
        <w:commentReference w:id="2"/>
      </w:r>
    </w:p>
    <w:p w:rsidR="005D1CB3" w:rsidRPr="005D1CB3" w:rsidRDefault="005D1CB3">
      <w:pPr>
        <w:pStyle w:val="Abstract"/>
        <w:rPr>
          <w:ins w:id="3" w:author="Rampal Etienne" w:date="2018-01-19T09:20:00Z"/>
          <w:b/>
          <w:sz w:val="24"/>
          <w:szCs w:val="24"/>
          <w:rPrChange w:id="4" w:author="Rampal Etienne" w:date="2018-01-19T09:21:00Z">
            <w:rPr>
              <w:ins w:id="5" w:author="Rampal Etienne" w:date="2018-01-19T09:20:00Z"/>
              <w:b/>
            </w:rPr>
          </w:rPrChange>
        </w:rPr>
      </w:pPr>
      <w:ins w:id="6" w:author="Rampal Etienne" w:date="2018-01-19T09:20:00Z">
        <w:r w:rsidRPr="005D1CB3">
          <w:rPr>
            <w:b/>
            <w:sz w:val="24"/>
            <w:szCs w:val="24"/>
            <w:rPrChange w:id="7" w:author="Rampal Etienne" w:date="2018-01-19T09:21:00Z">
              <w:rPr>
                <w:b/>
              </w:rPr>
            </w:rPrChange>
          </w:rPr>
          <w:t>Summary</w:t>
        </w:r>
      </w:ins>
    </w:p>
    <w:p w:rsidR="0035302B" w:rsidRDefault="0075001F" w:rsidP="0035302B">
      <w:pPr>
        <w:pStyle w:val="Abstract"/>
        <w:spacing w:before="0" w:after="0"/>
        <w:ind w:left="720"/>
        <w:rPr>
          <w:ins w:id="8" w:author="Rampal Etienne" w:date="2018-01-19T09:36:00Z"/>
          <w:sz w:val="24"/>
          <w:szCs w:val="24"/>
        </w:rPr>
        <w:pPrChange w:id="9" w:author="Rampal Etienne" w:date="2018-01-19T09:37:00Z">
          <w:pPr>
            <w:pStyle w:val="Abstract"/>
          </w:pPr>
        </w:pPrChange>
      </w:pPr>
      <w:r w:rsidRPr="005D1CB3">
        <w:rPr>
          <w:b/>
          <w:sz w:val="24"/>
          <w:szCs w:val="24"/>
          <w:rPrChange w:id="10" w:author="Rampal Etienne" w:date="2018-01-19T09:21:00Z">
            <w:rPr>
              <w:b/>
            </w:rPr>
          </w:rPrChange>
        </w:rPr>
        <w:t>1.</w:t>
      </w:r>
      <w:r w:rsidRPr="005D1CB3">
        <w:rPr>
          <w:sz w:val="24"/>
          <w:szCs w:val="24"/>
          <w:rPrChange w:id="11" w:author="Rampal Etienne" w:date="2018-01-19T09:21:00Z">
            <w:rPr/>
          </w:rPrChange>
        </w:rPr>
        <w:t xml:space="preserve"> </w:t>
      </w:r>
      <w:ins w:id="12" w:author="Rampal Etienne" w:date="2018-01-19T09:26:00Z">
        <w:r w:rsidR="005D1CB3">
          <w:rPr>
            <w:sz w:val="24"/>
            <w:szCs w:val="24"/>
          </w:rPr>
          <w:t xml:space="preserve">In the field of phylogenetics, BEAST2 is one of the most widely used software tools. It comes with </w:t>
        </w:r>
      </w:ins>
      <w:ins w:id="13" w:author="Rampal Etienne" w:date="2018-01-19T09:28:00Z">
        <w:r w:rsidR="005D1CB3">
          <w:rPr>
            <w:sz w:val="24"/>
            <w:szCs w:val="24"/>
          </w:rPr>
          <w:t xml:space="preserve">the graphical program </w:t>
        </w:r>
      </w:ins>
      <w:ins w:id="14" w:author="Rampal Etienne" w:date="2018-01-19T09:26:00Z">
        <w:r w:rsidR="005D1CB3">
          <w:rPr>
            <w:sz w:val="24"/>
            <w:szCs w:val="24"/>
          </w:rPr>
          <w:t xml:space="preserve">BEAUti to facilitate the </w:t>
        </w:r>
      </w:ins>
      <w:ins w:id="15" w:author="Rampal Etienne" w:date="2018-01-19T09:28:00Z">
        <w:r w:rsidR="005D1CB3">
          <w:rPr>
            <w:sz w:val="24"/>
            <w:szCs w:val="24"/>
          </w:rPr>
          <w:t>creation of input files to BEAST2. However, when many input files are needed, such a GUI is cumbersome.</w:t>
        </w:r>
      </w:ins>
      <w:ins w:id="16" w:author="Rampal Etienne" w:date="2018-01-19T09:29:00Z">
        <w:r w:rsidR="005D1CB3">
          <w:rPr>
            <w:sz w:val="24"/>
            <w:szCs w:val="24"/>
          </w:rPr>
          <w:t xml:space="preserve"> Moreover</w:t>
        </w:r>
        <w:r w:rsidR="0035302B">
          <w:rPr>
            <w:sz w:val="24"/>
            <w:szCs w:val="24"/>
          </w:rPr>
          <w:t>, many other phygenetics tools are available in R, which requires switching from one platform to the other.</w:t>
        </w:r>
      </w:ins>
    </w:p>
    <w:p w:rsidR="008D4D05" w:rsidRPr="005D1CB3" w:rsidRDefault="0035302B" w:rsidP="0035302B">
      <w:pPr>
        <w:pStyle w:val="Abstract"/>
        <w:spacing w:before="0" w:after="0"/>
        <w:ind w:left="720"/>
        <w:rPr>
          <w:sz w:val="24"/>
          <w:szCs w:val="24"/>
          <w:rPrChange w:id="17" w:author="Rampal Etienne" w:date="2018-01-19T09:21:00Z">
            <w:rPr/>
          </w:rPrChange>
        </w:rPr>
        <w:pPrChange w:id="18" w:author="Rampal Etienne" w:date="2018-01-19T09:37:00Z">
          <w:pPr>
            <w:pStyle w:val="Abstract"/>
          </w:pPr>
        </w:pPrChange>
      </w:pPr>
      <w:ins w:id="19" w:author="Rampal Etienne" w:date="2018-01-19T09:35:00Z">
        <w:r>
          <w:rPr>
            <w:sz w:val="24"/>
            <w:szCs w:val="24"/>
          </w:rPr>
          <w:t xml:space="preserve">2, </w:t>
        </w:r>
      </w:ins>
      <w:r w:rsidR="0075001F" w:rsidRPr="005D1CB3">
        <w:rPr>
          <w:sz w:val="24"/>
          <w:szCs w:val="24"/>
          <w:rPrChange w:id="20" w:author="Rampal Etienne" w:date="2018-01-19T09:21:00Z">
            <w:rPr/>
          </w:rPrChange>
        </w:rPr>
        <w:t xml:space="preserve">Here, we present a free, libre and open-source package, </w:t>
      </w:r>
      <w:r w:rsidR="0075001F" w:rsidRPr="005D1CB3">
        <w:rPr>
          <w:rStyle w:val="VerbatimChar"/>
          <w:sz w:val="24"/>
          <w:szCs w:val="24"/>
          <w:rPrChange w:id="21" w:author="Rampal Etienne" w:date="2018-01-19T09:21:00Z">
            <w:rPr>
              <w:rStyle w:val="VerbatimChar"/>
            </w:rPr>
          </w:rPrChange>
        </w:rPr>
        <w:t>beautier</w:t>
      </w:r>
      <w:r w:rsidR="0075001F" w:rsidRPr="005D1CB3">
        <w:rPr>
          <w:sz w:val="24"/>
          <w:szCs w:val="24"/>
          <w:rPrChange w:id="22" w:author="Rampal Etienne" w:date="2018-01-19T09:21:00Z">
            <w:rPr/>
          </w:rPrChange>
        </w:rPr>
        <w:t>, ’BEAUti for R’, for the R programming language.</w:t>
      </w:r>
      <w:del w:id="23" w:author="Rampal Etienne" w:date="2018-01-19T09:33:00Z">
        <w:r w:rsidR="0075001F" w:rsidRPr="005D1CB3" w:rsidDel="0035302B">
          <w:rPr>
            <w:sz w:val="24"/>
            <w:szCs w:val="24"/>
            <w:rPrChange w:id="24" w:author="Rampal Etienne" w:date="2018-01-19T09:21:00Z">
              <w:rPr/>
            </w:rPrChange>
          </w:rPr>
          <w:br/>
        </w:r>
        <w:r w:rsidR="0075001F" w:rsidRPr="005D1CB3" w:rsidDel="0035302B">
          <w:rPr>
            <w:b/>
            <w:sz w:val="24"/>
            <w:szCs w:val="24"/>
            <w:rPrChange w:id="25" w:author="Rampal Etienne" w:date="2018-01-19T09:21:00Z">
              <w:rPr>
                <w:b/>
              </w:rPr>
            </w:rPrChange>
          </w:rPr>
          <w:delText>2.</w:delText>
        </w:r>
        <w:r w:rsidR="0075001F" w:rsidRPr="005D1CB3" w:rsidDel="0035302B">
          <w:rPr>
            <w:sz w:val="24"/>
            <w:szCs w:val="24"/>
            <w:rPrChange w:id="26" w:author="Rampal Etienne" w:date="2018-01-19T09:21:00Z">
              <w:rPr/>
            </w:rPrChange>
          </w:rPr>
          <w:delText xml:space="preserve"> </w:delText>
        </w:r>
      </w:del>
      <w:r w:rsidR="0075001F" w:rsidRPr="005D1CB3">
        <w:rPr>
          <w:rStyle w:val="VerbatimChar"/>
          <w:sz w:val="24"/>
          <w:szCs w:val="24"/>
          <w:rPrChange w:id="27" w:author="Rampal Etienne" w:date="2018-01-19T09:21:00Z">
            <w:rPr>
              <w:rStyle w:val="VerbatimChar"/>
            </w:rPr>
          </w:rPrChange>
        </w:rPr>
        <w:t>beautier</w:t>
      </w:r>
      <w:r w:rsidR="0075001F" w:rsidRPr="005D1CB3">
        <w:rPr>
          <w:sz w:val="24"/>
          <w:szCs w:val="24"/>
          <w:rPrChange w:id="28" w:author="Rampal Etienne" w:date="2018-01-19T09:21:00Z">
            <w:rPr/>
          </w:rPrChange>
        </w:rPr>
        <w:t xml:space="preserve"> </w:t>
      </w:r>
      <w:del w:id="29" w:author="Rampal Etienne" w:date="2018-01-19T09:33:00Z">
        <w:r w:rsidR="0075001F" w:rsidRPr="005D1CB3" w:rsidDel="0035302B">
          <w:rPr>
            <w:sz w:val="24"/>
            <w:szCs w:val="24"/>
            <w:rPrChange w:id="30" w:author="Rampal Etienne" w:date="2018-01-19T09:21:00Z">
              <w:rPr/>
            </w:rPrChange>
          </w:rPr>
          <w:delText xml:space="preserve">allows for scripted use of the BEAST2 phylogenetics tool, by </w:delText>
        </w:r>
        <w:r w:rsidR="0075001F" w:rsidRPr="005D1CB3" w:rsidDel="0035302B">
          <w:rPr>
            <w:sz w:val="24"/>
            <w:szCs w:val="24"/>
            <w:rPrChange w:id="31" w:author="Rampal Etienne" w:date="2018-01-19T09:21:00Z">
              <w:rPr/>
            </w:rPrChange>
          </w:rPr>
          <w:delText xml:space="preserve">creating </w:delText>
        </w:r>
      </w:del>
      <w:ins w:id="32" w:author="Rampal Etienne" w:date="2018-01-19T09:33:00Z">
        <w:r w:rsidRPr="005D1CB3">
          <w:rPr>
            <w:sz w:val="24"/>
            <w:szCs w:val="24"/>
            <w:rPrChange w:id="33" w:author="Rampal Etienne" w:date="2018-01-19T09:21:00Z">
              <w:rPr/>
            </w:rPrChange>
          </w:rPr>
          <w:t>creat</w:t>
        </w:r>
        <w:r>
          <w:rPr>
            <w:sz w:val="24"/>
            <w:szCs w:val="24"/>
          </w:rPr>
          <w:t>es</w:t>
        </w:r>
        <w:r w:rsidRPr="005D1CB3">
          <w:rPr>
            <w:sz w:val="24"/>
            <w:szCs w:val="24"/>
            <w:rPrChange w:id="34" w:author="Rampal Etienne" w:date="2018-01-19T09:21:00Z">
              <w:rPr/>
            </w:rPrChange>
          </w:rPr>
          <w:t xml:space="preserve"> </w:t>
        </w:r>
      </w:ins>
      <w:r w:rsidR="0075001F" w:rsidRPr="005D1CB3">
        <w:rPr>
          <w:sz w:val="24"/>
          <w:szCs w:val="24"/>
          <w:rPrChange w:id="35" w:author="Rampal Etienne" w:date="2018-01-19T09:21:00Z">
            <w:rPr/>
          </w:rPrChange>
        </w:rPr>
        <w:t>BEAST2 input files from an R function call.</w:t>
      </w:r>
      <w:del w:id="36" w:author="Rampal Etienne" w:date="2018-01-19T09:34:00Z">
        <w:r w:rsidR="0075001F" w:rsidRPr="005D1CB3" w:rsidDel="0035302B">
          <w:rPr>
            <w:sz w:val="24"/>
            <w:szCs w:val="24"/>
            <w:rPrChange w:id="37" w:author="Rampal Etienne" w:date="2018-01-19T09:21:00Z">
              <w:rPr/>
            </w:rPrChange>
          </w:rPr>
          <w:br/>
        </w:r>
      </w:del>
      <w:r w:rsidR="0075001F" w:rsidRPr="005D1CB3">
        <w:rPr>
          <w:b/>
          <w:sz w:val="24"/>
          <w:szCs w:val="24"/>
          <w:rPrChange w:id="38" w:author="Rampal Etienne" w:date="2018-01-19T09:21:00Z">
            <w:rPr>
              <w:b/>
            </w:rPr>
          </w:rPrChange>
        </w:rPr>
        <w:t>3.</w:t>
      </w:r>
      <w:r w:rsidR="0075001F" w:rsidRPr="005D1CB3">
        <w:rPr>
          <w:sz w:val="24"/>
          <w:szCs w:val="24"/>
          <w:rPrChange w:id="39" w:author="Rampal Etienne" w:date="2018-01-19T09:21:00Z">
            <w:rPr/>
          </w:rPrChange>
        </w:rPr>
        <w:t xml:space="preserve"> We describe </w:t>
      </w:r>
      <w:r w:rsidR="0075001F" w:rsidRPr="005D1CB3">
        <w:rPr>
          <w:rStyle w:val="VerbatimChar"/>
          <w:sz w:val="24"/>
          <w:szCs w:val="24"/>
          <w:rPrChange w:id="40" w:author="Rampal Etienne" w:date="2018-01-19T09:21:00Z">
            <w:rPr>
              <w:rStyle w:val="VerbatimChar"/>
            </w:rPr>
          </w:rPrChange>
        </w:rPr>
        <w:t>beautier</w:t>
      </w:r>
      <w:r w:rsidR="0075001F" w:rsidRPr="005D1CB3">
        <w:rPr>
          <w:sz w:val="24"/>
          <w:szCs w:val="24"/>
          <w:rPrChange w:id="41" w:author="Rampal Etienne" w:date="2018-01-19T09:21:00Z">
            <w:rPr/>
          </w:rPrChange>
        </w:rPr>
        <w:t xml:space="preserve">’s usage, the novel functionality it provides compared to BEAUti, and give some </w:t>
      </w:r>
      <w:del w:id="42" w:author="Rampal Etienne" w:date="2018-01-19T09:21:00Z">
        <w:r w:rsidR="0075001F" w:rsidRPr="005D1CB3" w:rsidDel="005D1CB3">
          <w:rPr>
            <w:sz w:val="24"/>
            <w:szCs w:val="24"/>
            <w:rPrChange w:id="43" w:author="Rampal Etienne" w:date="2018-01-19T09:21:00Z">
              <w:rPr/>
            </w:rPrChange>
          </w:rPr>
          <w:delText xml:space="preserve">minimal </w:delText>
        </w:r>
      </w:del>
      <w:r w:rsidR="0075001F" w:rsidRPr="005D1CB3">
        <w:rPr>
          <w:sz w:val="24"/>
          <w:szCs w:val="24"/>
          <w:rPrChange w:id="44" w:author="Rampal Etienne" w:date="2018-01-19T09:21:00Z">
            <w:rPr/>
          </w:rPrChange>
        </w:rPr>
        <w:t>examples.</w:t>
      </w:r>
      <w:r w:rsidR="0075001F" w:rsidRPr="005D1CB3">
        <w:rPr>
          <w:sz w:val="24"/>
          <w:szCs w:val="24"/>
          <w:rPrChange w:id="45" w:author="Rampal Etienne" w:date="2018-01-19T09:21:00Z">
            <w:rPr/>
          </w:rPrChange>
        </w:rPr>
        <w:br/>
      </w:r>
      <w:r w:rsidR="0075001F" w:rsidRPr="005D1CB3">
        <w:rPr>
          <w:b/>
          <w:sz w:val="24"/>
          <w:szCs w:val="24"/>
          <w:rPrChange w:id="46" w:author="Rampal Etienne" w:date="2018-01-19T09:21:00Z">
            <w:rPr>
              <w:b/>
            </w:rPr>
          </w:rPrChange>
        </w:rPr>
        <w:t>4.</w:t>
      </w:r>
      <w:r w:rsidR="0075001F" w:rsidRPr="005D1CB3">
        <w:rPr>
          <w:sz w:val="24"/>
          <w:szCs w:val="24"/>
          <w:rPrChange w:id="47" w:author="Rampal Etienne" w:date="2018-01-19T09:21:00Z">
            <w:rPr/>
          </w:rPrChange>
        </w:rPr>
        <w:t xml:space="preserve"> As </w:t>
      </w:r>
      <w:r w:rsidR="0075001F" w:rsidRPr="005D1CB3">
        <w:rPr>
          <w:rStyle w:val="VerbatimChar"/>
          <w:sz w:val="24"/>
          <w:szCs w:val="24"/>
          <w:rPrChange w:id="48" w:author="Rampal Etienne" w:date="2018-01-19T09:21:00Z">
            <w:rPr>
              <w:rStyle w:val="VerbatimChar"/>
            </w:rPr>
          </w:rPrChange>
        </w:rPr>
        <w:t>beautier</w:t>
      </w:r>
      <w:r w:rsidR="0075001F" w:rsidRPr="005D1CB3">
        <w:rPr>
          <w:sz w:val="24"/>
          <w:szCs w:val="24"/>
          <w:rPrChange w:id="49" w:author="Rampal Etienne" w:date="2018-01-19T09:21:00Z">
            <w:rPr/>
          </w:rPrChange>
        </w:rPr>
        <w:t xml:space="preserve"> is designed to be of high quality and extendable, we conclude by de</w:t>
      </w:r>
      <w:r w:rsidR="0075001F" w:rsidRPr="005D1CB3">
        <w:rPr>
          <w:sz w:val="24"/>
          <w:szCs w:val="24"/>
          <w:rPrChange w:id="50" w:author="Rampal Etienne" w:date="2018-01-19T09:21:00Z">
            <w:rPr/>
          </w:rPrChange>
        </w:rPr>
        <w:t xml:space="preserve">scribing the </w:t>
      </w:r>
      <w:ins w:id="51" w:author="Rampal Etienne" w:date="2018-01-19T09:21:00Z">
        <w:r w:rsidR="005D1CB3" w:rsidRPr="005D1CB3">
          <w:rPr>
            <w:sz w:val="24"/>
            <w:szCs w:val="24"/>
            <w:rPrChange w:id="52" w:author="Rampal Etienne" w:date="2018-01-19T09:21:00Z">
              <w:rPr/>
            </w:rPrChange>
          </w:rPr>
          <w:t xml:space="preserve">further </w:t>
        </w:r>
      </w:ins>
      <w:r w:rsidR="0075001F" w:rsidRPr="005D1CB3">
        <w:rPr>
          <w:sz w:val="24"/>
          <w:szCs w:val="24"/>
          <w:rPrChange w:id="53" w:author="Rampal Etienne" w:date="2018-01-19T09:21:00Z">
            <w:rPr/>
          </w:rPrChange>
        </w:rPr>
        <w:t>development of the package</w:t>
      </w:r>
      <w:r w:rsidR="0075001F" w:rsidRPr="005D1CB3">
        <w:rPr>
          <w:sz w:val="24"/>
          <w:szCs w:val="24"/>
          <w:rPrChange w:id="54" w:author="Rampal Etienne" w:date="2018-01-19T09:21:00Z">
            <w:rPr/>
          </w:rPrChange>
        </w:rPr>
        <w:br/>
      </w:r>
    </w:p>
    <w:p w:rsidR="008D4D05" w:rsidRPr="005D1CB3" w:rsidRDefault="0075001F">
      <w:pPr>
        <w:pStyle w:val="Heading1"/>
        <w:rPr>
          <w:sz w:val="24"/>
          <w:szCs w:val="24"/>
          <w:rPrChange w:id="55" w:author="Rampal Etienne" w:date="2018-01-19T09:21:00Z">
            <w:rPr/>
          </w:rPrChange>
        </w:rPr>
      </w:pPr>
      <w:bookmarkStart w:id="56" w:name="introduction"/>
      <w:bookmarkEnd w:id="56"/>
      <w:r w:rsidRPr="005D1CB3">
        <w:rPr>
          <w:sz w:val="24"/>
          <w:szCs w:val="24"/>
          <w:rPrChange w:id="57" w:author="Rampal Etienne" w:date="2018-01-19T09:21:00Z">
            <w:rPr/>
          </w:rPrChange>
        </w:rPr>
        <w:t>I</w:t>
      </w:r>
      <w:r w:rsidRPr="005D1CB3">
        <w:rPr>
          <w:sz w:val="24"/>
          <w:szCs w:val="24"/>
          <w:rPrChange w:id="58" w:author="Rampal Etienne" w:date="2018-01-19T09:21:00Z">
            <w:rPr/>
          </w:rPrChange>
        </w:rPr>
        <w:t>ntroduction</w:t>
      </w:r>
    </w:p>
    <w:p w:rsidR="008D4D05" w:rsidRPr="0035302B" w:rsidDel="0035302B" w:rsidRDefault="0075001F">
      <w:pPr>
        <w:pStyle w:val="FirstParagraph"/>
        <w:rPr>
          <w:del w:id="59" w:author="Rampal Etienne" w:date="2018-01-19T09:38:00Z"/>
        </w:rPr>
      </w:pPr>
      <w:r w:rsidRPr="005D1CB3">
        <w:t xml:space="preserve">Phylogenies are commonly used to explore evolutionary hypotheses. Not only can phylogenies show us how species </w:t>
      </w:r>
      <w:ins w:id="60" w:author="Rampal Etienne" w:date="2018-01-19T09:38:00Z">
        <w:r w:rsidR="0035302B">
          <w:t xml:space="preserve">(or other evolutionary units) </w:t>
        </w:r>
      </w:ins>
      <w:r w:rsidRPr="005D1CB3">
        <w:t xml:space="preserve">relate to each other, </w:t>
      </w:r>
      <w:ins w:id="61" w:author="Rampal Etienne" w:date="2018-01-19T09:38:00Z">
        <w:r w:rsidR="0035302B">
          <w:t xml:space="preserve">but </w:t>
        </w:r>
      </w:ins>
      <w:r w:rsidRPr="005D1CB3">
        <w:t xml:space="preserve">also relevant parameters </w:t>
      </w:r>
      <w:del w:id="62" w:author="Rampal Etienne" w:date="2018-01-19T09:37:00Z">
        <w:r w:rsidRPr="005D1CB3" w:rsidDel="0035302B">
          <w:delText xml:space="preserve">like </w:delText>
        </w:r>
      </w:del>
      <w:ins w:id="63" w:author="Rampal Etienne" w:date="2018-01-19T09:37:00Z">
        <w:r w:rsidR="0035302B">
          <w:t>such as</w:t>
        </w:r>
        <w:r w:rsidR="0035302B" w:rsidRPr="005D1CB3">
          <w:t xml:space="preserve"> </w:t>
        </w:r>
      </w:ins>
      <w:r w:rsidRPr="005D1CB3">
        <w:t xml:space="preserve">extinction and speciation rates can be </w:t>
      </w:r>
      <w:r w:rsidRPr="0035302B">
        <w:t>estimated from them.</w:t>
      </w:r>
    </w:p>
    <w:p w:rsidR="008D4D05" w:rsidRPr="0035302B" w:rsidDel="00955BB7" w:rsidRDefault="0035302B" w:rsidP="0035302B">
      <w:pPr>
        <w:pStyle w:val="FirstParagraph"/>
        <w:rPr>
          <w:del w:id="64" w:author="Rampal Etienne" w:date="2018-01-19T09:40:00Z"/>
        </w:rPr>
        <w:pPrChange w:id="65" w:author="Rampal Etienne" w:date="2018-01-19T09:38:00Z">
          <w:pPr>
            <w:pStyle w:val="BodyText"/>
          </w:pPr>
        </w:pPrChange>
      </w:pPr>
      <w:ins w:id="66" w:author="Rampal Etienne" w:date="2018-01-19T09:38:00Z">
        <w:r>
          <w:t xml:space="preserve">There are many phylogenetics tools available to obtain an estimate of the phylogenetic tree of a given set of species. </w:t>
        </w:r>
      </w:ins>
      <w:r w:rsidR="0075001F" w:rsidRPr="0035302B">
        <w:t xml:space="preserve">BEAST2  is </w:t>
      </w:r>
      <w:ins w:id="67" w:author="Rampal Etienne" w:date="2018-01-19T09:40:00Z">
        <w:r w:rsidR="00955BB7">
          <w:t xml:space="preserve">one of the most widely used </w:t>
        </w:r>
      </w:ins>
      <w:del w:id="68" w:author="Rampal Etienne" w:date="2018-01-19T09:40:00Z">
        <w:r w:rsidR="0075001F" w:rsidRPr="0035302B" w:rsidDel="00955BB7">
          <w:delText>a Bayesian phylogenetics tool</w:delText>
        </w:r>
      </w:del>
      <w:ins w:id="69" w:author="Rampal Etienne" w:date="2018-01-19T09:40:00Z">
        <w:r w:rsidR="00955BB7">
          <w:t>ones</w:t>
        </w:r>
      </w:ins>
      <w:r w:rsidR="0075001F" w:rsidRPr="0035302B">
        <w:t xml:space="preserve">. </w:t>
      </w:r>
      <w:del w:id="70" w:author="Rampal Etienne" w:date="2018-01-19T09:40:00Z">
        <w:r w:rsidR="0075001F" w:rsidRPr="0035302B" w:rsidDel="00955BB7">
          <w:delText xml:space="preserve">BEAST2 </w:delText>
        </w:r>
      </w:del>
      <w:ins w:id="71" w:author="Rampal Etienne" w:date="2018-01-19T09:40:00Z">
        <w:r w:rsidR="00955BB7">
          <w:t>It</w:t>
        </w:r>
        <w:r w:rsidR="00955BB7" w:rsidRPr="0035302B">
          <w:t xml:space="preserve"> </w:t>
        </w:r>
      </w:ins>
      <w:r w:rsidR="0075001F" w:rsidRPr="0035302B">
        <w:t xml:space="preserve">creates a posterior of jointly-estimated phylogenies and model parameters, from a DNA, RNA or amino acid alignment (see figure [fig:workflow] for an overview of the workflow). </w:t>
      </w:r>
      <w:del w:id="72" w:author="Rampal Etienne" w:date="2018-01-19T09:40:00Z">
        <w:r w:rsidR="0075001F" w:rsidRPr="0035302B" w:rsidDel="00955BB7">
          <w:delText xml:space="preserve">BEAST2 </w:delText>
        </w:r>
      </w:del>
      <w:ins w:id="73" w:author="Rampal Etienne" w:date="2018-01-19T09:40:00Z">
        <w:r w:rsidR="00955BB7">
          <w:t>It</w:t>
        </w:r>
        <w:r w:rsidR="00955BB7" w:rsidRPr="0035302B">
          <w:t xml:space="preserve"> </w:t>
        </w:r>
      </w:ins>
      <w:r w:rsidR="0075001F" w:rsidRPr="0035302B">
        <w:t xml:space="preserve">is </w:t>
      </w:r>
      <w:r w:rsidR="0075001F" w:rsidRPr="0035302B">
        <w:t>a console application, that needs a configuration file containing alignments and model parameters.</w:t>
      </w:r>
    </w:p>
    <w:p w:rsidR="008D4D05" w:rsidRPr="005D1CB3" w:rsidDel="00955BB7" w:rsidRDefault="0075001F" w:rsidP="00955BB7">
      <w:pPr>
        <w:pStyle w:val="FirstParagraph"/>
        <w:rPr>
          <w:del w:id="74" w:author="Rampal Etienne" w:date="2018-01-19T09:41:00Z"/>
          <w:rPrChange w:id="75" w:author="Rampal Etienne" w:date="2018-01-19T09:21:00Z">
            <w:rPr>
              <w:del w:id="76" w:author="Rampal Etienne" w:date="2018-01-19T09:41:00Z"/>
            </w:rPr>
          </w:rPrChange>
        </w:rPr>
        <w:pPrChange w:id="77" w:author="Rampal Etienne" w:date="2018-01-19T09:40:00Z">
          <w:pPr>
            <w:pStyle w:val="BodyText"/>
          </w:pPr>
        </w:pPrChange>
      </w:pPr>
      <w:r w:rsidRPr="00955BB7">
        <w:t xml:space="preserve">BEAST2 is bundled with </w:t>
      </w:r>
      <w:commentRangeStart w:id="78"/>
      <w:r w:rsidRPr="00955BB7">
        <w:t>BEAUti</w:t>
      </w:r>
      <w:commentRangeEnd w:id="78"/>
      <w:r w:rsidR="005A781B">
        <w:rPr>
          <w:rStyle w:val="CommentReference"/>
        </w:rPr>
        <w:commentReference w:id="78"/>
      </w:r>
      <w:r w:rsidRPr="00955BB7">
        <w:t xml:space="preserve"> , a desktop application to create a BEAST2 configuration file. BEAUti has a user-friendly graphical user interface, with helpfu</w:t>
      </w:r>
      <w:r w:rsidRPr="005A781B">
        <w:t xml:space="preserve">l and reasonable default settings. As such, BEAUti is an attractive alternative to </w:t>
      </w:r>
      <w:del w:id="79" w:author="Rampal Etienne" w:date="2018-01-19T09:41:00Z">
        <w:r w:rsidRPr="005D1CB3" w:rsidDel="00955BB7">
          <w:rPr>
            <w:rPrChange w:id="80" w:author="Rampal Etienne" w:date="2018-01-19T09:21:00Z">
              <w:rPr/>
            </w:rPrChange>
          </w:rPr>
          <w:delText>t</w:delText>
        </w:r>
        <w:r w:rsidRPr="005D1CB3" w:rsidDel="00955BB7">
          <w:rPr>
            <w:rPrChange w:id="81" w:author="Rampal Etienne" w:date="2018-01-19T09:21:00Z">
              <w:rPr/>
            </w:rPrChange>
          </w:rPr>
          <w:delText>h</w:delText>
        </w:r>
        <w:r w:rsidRPr="005D1CB3" w:rsidDel="00955BB7">
          <w:rPr>
            <w:rPrChange w:id="82" w:author="Rampal Etienne" w:date="2018-01-19T09:21:00Z">
              <w:rPr/>
            </w:rPrChange>
          </w:rPr>
          <w:delText>e</w:delText>
        </w:r>
      </w:del>
      <w:r w:rsidRPr="005D1CB3">
        <w:rPr>
          <w:rPrChange w:id="83" w:author="Rampal Etienne" w:date="2018-01-19T09:21:00Z">
            <w:rPr/>
          </w:rPrChange>
        </w:rPr>
        <w:t xml:space="preserve"> manual and error-prone editing of BEAST2 configuration files.</w:t>
      </w:r>
    </w:p>
    <w:p w:rsidR="008D4D05" w:rsidRPr="00955BB7" w:rsidDel="00955BB7" w:rsidRDefault="0075001F" w:rsidP="00955BB7">
      <w:pPr>
        <w:pStyle w:val="FirstParagraph"/>
        <w:rPr>
          <w:del w:id="84" w:author="Rampal Etienne" w:date="2018-01-19T09:45:00Z"/>
        </w:rPr>
        <w:pPrChange w:id="85" w:author="Rampal Etienne" w:date="2018-01-19T09:41:00Z">
          <w:pPr>
            <w:pStyle w:val="BodyText"/>
          </w:pPr>
        </w:pPrChange>
      </w:pPr>
      <w:r w:rsidRPr="005D1CB3">
        <w:rPr>
          <w:rPrChange w:id="86" w:author="Rampal Etienne" w:date="2018-01-19T09:21:00Z">
            <w:rPr/>
          </w:rPrChange>
        </w:rPr>
        <w:t>BEAUti cannot be called from a command-line script</w:t>
      </w:r>
      <w:ins w:id="87" w:author="Rampal Etienne" w:date="2018-01-19T09:42:00Z">
        <w:r w:rsidR="00955BB7">
          <w:t xml:space="preserve">. This implies that when </w:t>
        </w:r>
      </w:ins>
      <w:ins w:id="88" w:author="Rampal Etienne" w:date="2018-01-19T09:43:00Z">
        <w:r w:rsidR="00955BB7">
          <w:t xml:space="preserve">the user wants to explore the consequences of </w:t>
        </w:r>
      </w:ins>
      <w:ins w:id="89" w:author="Rampal Etienne" w:date="2018-01-19T09:42:00Z">
        <w:r w:rsidR="00955BB7">
          <w:t>various settings</w:t>
        </w:r>
      </w:ins>
      <w:r w:rsidRPr="00955BB7">
        <w:t xml:space="preserve">, </w:t>
      </w:r>
      <w:ins w:id="90" w:author="Rampal Etienne" w:date="2018-01-19T09:43:00Z">
        <w:r w:rsidR="00955BB7">
          <w:t>this must be done manually.</w:t>
        </w:r>
      </w:ins>
      <w:del w:id="91" w:author="Rampal Etienne" w:date="2018-01-19T09:43:00Z">
        <w:r w:rsidRPr="00955BB7" w:rsidDel="00955BB7">
          <w:delText xml:space="preserve">which is not a problem in all cases. One workflow that </w:delText>
        </w:r>
        <w:r w:rsidRPr="00955BB7" w:rsidDel="00955BB7">
          <w:delText xml:space="preserve">is already viable can be found in the BEAST book : (1) infer a posterior from the simplest models possible, (2) while a posterior with a more </w:delText>
        </w:r>
        <w:r w:rsidRPr="00955BB7" w:rsidDel="00955BB7">
          <w:lastRenderedPageBreak/>
          <w:delText>complex model gives a different posterior, increase complexity. This can be done manually using BEAUti and</w:delText>
        </w:r>
      </w:del>
      <w:ins w:id="92" w:author="Rampal Etienne" w:date="2018-01-19T09:43:00Z">
        <w:r w:rsidR="00955BB7">
          <w:t>This</w:t>
        </w:r>
      </w:ins>
      <w:r w:rsidRPr="00955BB7">
        <w:t xml:space="preserve"> is the </w:t>
      </w:r>
      <w:r w:rsidRPr="00955BB7">
        <w:t xml:space="preserve">common workflow when using a few alignments and doing a superficial </w:t>
      </w:r>
      <w:del w:id="93" w:author="Rampal Etienne" w:date="2018-01-19T09:47:00Z">
        <w:r w:rsidRPr="00955BB7" w:rsidDel="00955BB7">
          <w:delText>search through model space</w:delText>
        </w:r>
      </w:del>
      <w:ins w:id="94" w:author="Rampal Etienne" w:date="2018-01-19T09:47:00Z">
        <w:r w:rsidR="00955BB7">
          <w:t>analysis of sensi</w:t>
        </w:r>
      </w:ins>
      <w:ins w:id="95" w:author="Rampal Etienne" w:date="2018-01-19T09:48:00Z">
        <w:r w:rsidR="00955BB7">
          <w:t>t</w:t>
        </w:r>
      </w:ins>
      <w:ins w:id="96" w:author="Rampal Etienne" w:date="2018-01-19T09:47:00Z">
        <w:r w:rsidR="00955BB7">
          <w:t xml:space="preserve">ivity </w:t>
        </w:r>
      </w:ins>
      <w:ins w:id="97" w:author="Rampal Etienne" w:date="2018-01-19T09:49:00Z">
        <w:r w:rsidR="00955BB7">
          <w:t xml:space="preserve">of the reconstructed tree </w:t>
        </w:r>
      </w:ins>
      <w:ins w:id="98" w:author="Rampal Etienne" w:date="2018-01-19T09:47:00Z">
        <w:r w:rsidR="00955BB7">
          <w:t>to model settings</w:t>
        </w:r>
      </w:ins>
      <w:r w:rsidRPr="00955BB7">
        <w:t>.</w:t>
      </w:r>
      <w:ins w:id="99" w:author="Rampal Etienne" w:date="2018-01-19T09:44:00Z">
        <w:r w:rsidR="00955BB7">
          <w:t xml:space="preserve"> However, for</w:t>
        </w:r>
      </w:ins>
      <w:ins w:id="100" w:author="Rampal Etienne" w:date="2018-01-19T09:45:00Z">
        <w:r w:rsidR="00955BB7">
          <w:t xml:space="preserve"> </w:t>
        </w:r>
      </w:ins>
      <w:ins w:id="101" w:author="Rampal Etienne" w:date="2018-01-19T09:50:00Z">
        <w:r w:rsidR="00955BB7">
          <w:t>exploring many trees</w:t>
        </w:r>
        <w:r w:rsidR="00CE1A62">
          <w:t xml:space="preserve"> (for instance from simulations) and for</w:t>
        </w:r>
      </w:ins>
    </w:p>
    <w:p w:rsidR="00CE1A62" w:rsidRDefault="0075001F" w:rsidP="00955BB7">
      <w:pPr>
        <w:pStyle w:val="FirstParagraph"/>
        <w:rPr>
          <w:ins w:id="102" w:author="Rampal Etienne" w:date="2018-01-19T09:53:00Z"/>
        </w:rPr>
        <w:pPrChange w:id="103" w:author="Rampal Etienne" w:date="2018-01-19T09:45:00Z">
          <w:pPr>
            <w:pStyle w:val="BodyText"/>
          </w:pPr>
        </w:pPrChange>
      </w:pPr>
      <w:del w:id="104" w:author="Rampal Etienne" w:date="2018-01-19T09:44:00Z">
        <w:r w:rsidRPr="00955BB7" w:rsidDel="00955BB7">
          <w:delText xml:space="preserve">Here, we present </w:delText>
        </w:r>
        <w:r w:rsidRPr="00955BB7" w:rsidDel="00955BB7">
          <w:rPr>
            <w:rStyle w:val="VerbatimChar"/>
            <w:sz w:val="24"/>
          </w:rPr>
          <w:delText>beautier</w:delText>
        </w:r>
        <w:r w:rsidRPr="00955BB7" w:rsidDel="00955BB7">
          <w:delText xml:space="preserve">, ’BEAUti for R’, which creates BEAST2 configuration files from an R function call. </w:delText>
        </w:r>
        <w:r w:rsidRPr="00955BB7" w:rsidDel="00955BB7">
          <w:rPr>
            <w:rStyle w:val="VerbatimChar"/>
            <w:sz w:val="24"/>
          </w:rPr>
          <w:delText>beautier</w:delText>
        </w:r>
        <w:r w:rsidRPr="00955BB7" w:rsidDel="00955BB7">
          <w:delText xml:space="preserve"> brings </w:delText>
        </w:r>
      </w:del>
      <w:del w:id="105" w:author="Rampal Etienne" w:date="2018-01-19T09:46:00Z">
        <w:r w:rsidRPr="00955BB7" w:rsidDel="00955BB7">
          <w:delText xml:space="preserve">deep </w:delText>
        </w:r>
      </w:del>
      <w:ins w:id="106" w:author="Rampal Etienne" w:date="2018-01-19T09:46:00Z">
        <w:r w:rsidR="00955BB7">
          <w:t>more thorough</w:t>
        </w:r>
        <w:r w:rsidR="00955BB7" w:rsidRPr="00955BB7">
          <w:t xml:space="preserve"> </w:t>
        </w:r>
      </w:ins>
      <w:ins w:id="107" w:author="Rampal Etienne" w:date="2018-01-19T09:48:00Z">
        <w:r w:rsidR="00955BB7">
          <w:t xml:space="preserve">sensitivity analysis, </w:t>
        </w:r>
      </w:ins>
      <w:del w:id="108" w:author="Rampal Etienne" w:date="2018-01-19T09:48:00Z">
        <w:r w:rsidRPr="00955BB7" w:rsidDel="00955BB7">
          <w:delText xml:space="preserve">exploration of </w:delText>
        </w:r>
      </w:del>
      <w:del w:id="109" w:author="Rampal Etienne" w:date="2018-01-19T09:45:00Z">
        <w:r w:rsidRPr="00955BB7" w:rsidDel="00955BB7">
          <w:delText xml:space="preserve">model space </w:delText>
        </w:r>
        <w:r w:rsidRPr="00955BB7" w:rsidDel="00955BB7">
          <w:delText>wit</w:delText>
        </w:r>
        <w:r w:rsidRPr="00955BB7" w:rsidDel="00955BB7">
          <w:delText>hin reach</w:delText>
        </w:r>
      </w:del>
      <w:r w:rsidRPr="00955BB7">
        <w:t xml:space="preserve">, </w:t>
      </w:r>
      <w:del w:id="110" w:author="Rampal Etienne" w:date="2018-01-19T09:45:00Z">
        <w:r w:rsidRPr="00955BB7" w:rsidDel="00955BB7">
          <w:delText>as you can</w:delText>
        </w:r>
      </w:del>
      <w:ins w:id="111" w:author="Rampal Etienne" w:date="2018-01-19T09:45:00Z">
        <w:r w:rsidR="00955BB7">
          <w:t>one would like to</w:t>
        </w:r>
      </w:ins>
      <w:r w:rsidRPr="00955BB7">
        <w:t xml:space="preserve"> loop through multiple (simulated) alignments, nucleotide substitution models, clock models and tree priors.</w:t>
      </w:r>
      <w:ins w:id="112" w:author="Rampal Etienne" w:date="2018-01-19T09:53:00Z">
        <w:r w:rsidR="00CE1A62">
          <w:t xml:space="preserve"> </w:t>
        </w:r>
      </w:ins>
    </w:p>
    <w:p w:rsidR="008D4D05" w:rsidRPr="00955BB7" w:rsidRDefault="0075001F" w:rsidP="00955BB7">
      <w:pPr>
        <w:pStyle w:val="FirstParagraph"/>
        <w:pPrChange w:id="113" w:author="Rampal Etienne" w:date="2018-01-19T09:45:00Z">
          <w:pPr>
            <w:pStyle w:val="BodyText"/>
          </w:pPr>
        </w:pPrChange>
      </w:pPr>
      <w:del w:id="114" w:author="Rampal Etienne" w:date="2018-01-19T09:53:00Z">
        <w:r w:rsidRPr="00955BB7" w:rsidDel="00CE1A62">
          <w:delText xml:space="preserve"> </w:delText>
        </w:r>
      </w:del>
      <w:ins w:id="115" w:author="Rampal Etienne" w:date="2018-01-19T09:45:00Z">
        <w:r w:rsidR="00955BB7" w:rsidRPr="00C67F3E">
          <w:t xml:space="preserve">Here, </w:t>
        </w:r>
      </w:ins>
      <w:ins w:id="116" w:author="Rampal Etienne" w:date="2018-01-19T09:53:00Z">
        <w:r w:rsidR="00CE1A62">
          <w:t xml:space="preserve">to provide such functionality </w:t>
        </w:r>
      </w:ins>
      <w:ins w:id="117" w:author="Rampal Etienne" w:date="2018-01-19T09:45:00Z">
        <w:r w:rsidR="00955BB7" w:rsidRPr="00C67F3E">
          <w:t xml:space="preserve">we present </w:t>
        </w:r>
        <w:r w:rsidR="00955BB7" w:rsidRPr="00C67F3E">
          <w:rPr>
            <w:rStyle w:val="VerbatimChar"/>
            <w:sz w:val="24"/>
          </w:rPr>
          <w:t>beautier</w:t>
        </w:r>
        <w:r w:rsidR="00955BB7" w:rsidRPr="00C67F3E">
          <w:t xml:space="preserve">, ’BEAUti for R’, which creates BEAST2 configuration files from an R function call. </w:t>
        </w:r>
      </w:ins>
      <w:ins w:id="118" w:author="Rampal Etienne" w:date="2018-01-19T09:46:00Z">
        <w:r w:rsidR="00955BB7">
          <w:rPr>
            <w:rStyle w:val="VerbatimChar"/>
            <w:sz w:val="24"/>
          </w:rPr>
          <w:t>and hence</w:t>
        </w:r>
      </w:ins>
      <w:del w:id="119" w:author="Rampal Etienne" w:date="2018-01-19T09:46:00Z">
        <w:r w:rsidRPr="00955BB7" w:rsidDel="00955BB7">
          <w:delText xml:space="preserve">Using </w:delText>
        </w:r>
        <w:r w:rsidRPr="00955BB7" w:rsidDel="00955BB7">
          <w:rPr>
            <w:rStyle w:val="VerbatimChar"/>
            <w:sz w:val="24"/>
          </w:rPr>
          <w:delText>beautier</w:delText>
        </w:r>
      </w:del>
      <w:r w:rsidRPr="00955BB7">
        <w:t xml:space="preserve"> will save time and tedious mouse clicking</w:t>
      </w:r>
      <w:ins w:id="120" w:author="Rampal Etienne" w:date="2018-01-19T09:51:00Z">
        <w:r w:rsidR="00CE1A62">
          <w:t xml:space="preserve">, and reduces the chances of errors in such repetitive </w:t>
        </w:r>
      </w:ins>
      <w:ins w:id="121" w:author="Rampal Etienne" w:date="2018-01-19T09:52:00Z">
        <w:r w:rsidR="00CE1A62">
          <w:t>actions</w:t>
        </w:r>
      </w:ins>
      <w:r w:rsidRPr="00955BB7">
        <w:t xml:space="preserve">. The interface of </w:t>
      </w:r>
      <w:r w:rsidRPr="00955BB7">
        <w:rPr>
          <w:rStyle w:val="VerbatimChar"/>
          <w:sz w:val="24"/>
        </w:rPr>
        <w:t>beautier</w:t>
      </w:r>
      <w:r w:rsidRPr="00955BB7">
        <w:t xml:space="preserve"> mimics BEAUti. This familiarity helps both</w:t>
      </w:r>
      <w:r w:rsidRPr="00955BB7">
        <w:t xml:space="preserve"> beginner and experienced BEAST2 users to create configuration files using </w:t>
      </w:r>
      <w:r w:rsidRPr="00955BB7">
        <w:rPr>
          <w:rStyle w:val="VerbatimChar"/>
          <w:sz w:val="24"/>
        </w:rPr>
        <w:t>beautier</w:t>
      </w:r>
      <w:r w:rsidRPr="00955BB7">
        <w:t>.</w:t>
      </w:r>
      <w:ins w:id="122" w:author="Rampal Etienne" w:date="2018-01-19T09:54:00Z">
        <w:r w:rsidR="00CE1A62">
          <w:t xml:space="preserve"> Because there are many R packages for exploring the resulting phylogenetic trees, </w:t>
        </w:r>
      </w:ins>
      <w:ins w:id="123" w:author="Rampal Etienne" w:date="2018-01-19T09:55:00Z">
        <w:r w:rsidR="00CE1A62" w:rsidRPr="00955BB7">
          <w:rPr>
            <w:rStyle w:val="VerbatimChar"/>
            <w:sz w:val="24"/>
          </w:rPr>
          <w:t>beautier</w:t>
        </w:r>
        <w:r w:rsidR="00CE1A62">
          <w:t xml:space="preserve"> </w:t>
        </w:r>
      </w:ins>
      <w:ins w:id="124" w:author="Rampal Etienne" w:date="2018-01-19T09:56:00Z">
        <w:r w:rsidR="00CE1A62">
          <w:t xml:space="preserve">enables the creation of a </w:t>
        </w:r>
      </w:ins>
      <w:ins w:id="125" w:author="Rampal Etienne" w:date="2018-01-19T09:57:00Z">
        <w:r w:rsidR="00CE1A62">
          <w:t xml:space="preserve">single-script </w:t>
        </w:r>
      </w:ins>
      <w:ins w:id="126" w:author="Rampal Etienne" w:date="2018-01-19T09:56:00Z">
        <w:r w:rsidR="00CE1A62">
          <w:t>pipeline from sequence alignments to tree</w:t>
        </w:r>
      </w:ins>
      <w:ins w:id="127" w:author="Rampal Etienne" w:date="2018-01-19T09:57:00Z">
        <w:r w:rsidR="00CE1A62">
          <w:t xml:space="preserve"> analysis in R.</w:t>
        </w:r>
      </w:ins>
      <w:ins w:id="128" w:author="Rampal Etienne" w:date="2018-01-19T09:56:00Z">
        <w:r w:rsidR="00CE1A62">
          <w:t xml:space="preserve"> </w:t>
        </w:r>
      </w:ins>
    </w:p>
    <w:p w:rsidR="008D4D05" w:rsidRPr="00CE1A62" w:rsidRDefault="0075001F">
      <w:pPr>
        <w:pStyle w:val="BodyText"/>
      </w:pPr>
      <w:r w:rsidRPr="005D1CB3">
        <w:rPr>
          <w:rStyle w:val="VerbatimChar"/>
          <w:sz w:val="24"/>
          <w:rPrChange w:id="129" w:author="Rampal Etienne" w:date="2018-01-19T09:21:00Z">
            <w:rPr>
              <w:rStyle w:val="VerbatimChar"/>
            </w:rPr>
          </w:rPrChange>
        </w:rPr>
        <w:t>beautier</w:t>
      </w:r>
      <w:r w:rsidRPr="005A781B">
        <w:t xml:space="preserve"> has a similar goal as </w:t>
      </w:r>
      <w:r w:rsidRPr="005D1CB3">
        <w:rPr>
          <w:rStyle w:val="VerbatimChar"/>
          <w:sz w:val="24"/>
          <w:rPrChange w:id="130" w:author="Rampal Etienne" w:date="2018-01-19T09:21:00Z">
            <w:rPr>
              <w:rStyle w:val="VerbatimChar"/>
            </w:rPr>
          </w:rPrChange>
        </w:rPr>
        <w:t>BEASTmasteR</w:t>
      </w:r>
      <w:r w:rsidRPr="005A781B">
        <w:t xml:space="preserve"> , as both allow for scripted use of BEAST2. The difference is that </w:t>
      </w:r>
      <w:r w:rsidRPr="005D1CB3">
        <w:rPr>
          <w:rStyle w:val="VerbatimChar"/>
          <w:sz w:val="24"/>
          <w:rPrChange w:id="131" w:author="Rampal Etienne" w:date="2018-01-19T09:21:00Z">
            <w:rPr>
              <w:rStyle w:val="VerbatimChar"/>
            </w:rPr>
          </w:rPrChange>
        </w:rPr>
        <w:t>beautier</w:t>
      </w:r>
      <w:r w:rsidRPr="005A781B">
        <w:t xml:space="preserve"> has its focus on ultrametric trees, where </w:t>
      </w:r>
      <w:r w:rsidRPr="005D1CB3">
        <w:rPr>
          <w:rStyle w:val="VerbatimChar"/>
          <w:sz w:val="24"/>
          <w:rPrChange w:id="132" w:author="Rampal Etienne" w:date="2018-01-19T09:21:00Z">
            <w:rPr>
              <w:rStyle w:val="VerbatimChar"/>
            </w:rPr>
          </w:rPrChange>
        </w:rPr>
        <w:t>BEASTmaste</w:t>
      </w:r>
      <w:r w:rsidRPr="005D1CB3">
        <w:rPr>
          <w:rStyle w:val="VerbatimChar"/>
          <w:sz w:val="24"/>
          <w:rPrChange w:id="133" w:author="Rampal Etienne" w:date="2018-01-19T09:21:00Z">
            <w:rPr>
              <w:rStyle w:val="VerbatimChar"/>
            </w:rPr>
          </w:rPrChange>
        </w:rPr>
        <w:t>R</w:t>
      </w:r>
      <w:r w:rsidRPr="005A781B">
        <w:t xml:space="preserve"> is used for tip-</w:t>
      </w:r>
      <w:commentRangeStart w:id="134"/>
      <w:r w:rsidRPr="005A781B">
        <w:t>dating</w:t>
      </w:r>
      <w:commentRangeEnd w:id="134"/>
      <w:r w:rsidR="00CE1A62">
        <w:rPr>
          <w:rStyle w:val="CommentReference"/>
        </w:rPr>
        <w:commentReference w:id="134"/>
      </w:r>
      <w:r w:rsidRPr="00CE1A62">
        <w:t>.</w:t>
      </w:r>
    </w:p>
    <w:p w:rsidR="008D4D05" w:rsidRPr="00CE1A62" w:rsidRDefault="0075001F">
      <w:pPr>
        <w:pStyle w:val="BodyText"/>
      </w:pPr>
      <w:r w:rsidRPr="00CE1A62">
        <w:lastRenderedPageBreak/>
        <w:t xml:space="preserve">=[] (A) [rectangle]  </w:t>
      </w:r>
      <w:r w:rsidRPr="00955BB7">
        <w:rPr>
          <w:noProof/>
        </w:rPr>
        <w:drawing>
          <wp:inline distT="0" distB="0" distL="0" distR="0" wp14:anchorId="3127D370" wp14:editId="5FE732E6">
            <wp:extent cx="3924300" cy="3848100"/>
            <wp:effectExtent l="0" t="0" r="0" b="0"/>
            <wp:docPr id="1" name="Picture" descr=" Workflow. From an alignment and priors (depicted as a thought cloud), one creates a BEAST2 XML input file. This can be done using beautier or BEAUti. The created configuration file is run by lumier or BEAST2 to create a posterior of phylogenies and model parameter estimates. " title="fig:"/>
            <wp:cNvGraphicFramePr/>
            <a:graphic xmlns:a="http://schemas.openxmlformats.org/drawingml/2006/main">
              <a:graphicData uri="http://schemas.openxmlformats.org/drawingml/2006/picture">
                <pic:pic xmlns:pic="http://schemas.openxmlformats.org/drawingml/2006/picture">
                  <pic:nvPicPr>
                    <pic:cNvPr id="0" name="Picture" descr="alignment.png"/>
                    <pic:cNvPicPr>
                      <a:picLocks noChangeAspect="1" noChangeArrowheads="1"/>
                    </pic:cNvPicPr>
                  </pic:nvPicPr>
                  <pic:blipFill>
                    <a:blip r:embed="rId9"/>
                    <a:stretch>
                      <a:fillRect/>
                    </a:stretch>
                  </pic:blipFill>
                  <pic:spPr bwMode="auto">
                    <a:xfrm>
                      <a:off x="0" y="0"/>
                      <a:ext cx="3924300" cy="3848100"/>
                    </a:xfrm>
                    <a:prstGeom prst="rect">
                      <a:avLst/>
                    </a:prstGeom>
                    <a:noFill/>
                    <a:ln w="9525">
                      <a:noFill/>
                      <a:headEnd/>
                      <a:tailEnd/>
                    </a:ln>
                  </pic:spPr>
                </pic:pic>
              </a:graphicData>
            </a:graphic>
          </wp:inline>
        </w:drawing>
      </w:r>
      <w:r w:rsidRPr="00955BB7">
        <w:t xml:space="preserve"> </w:t>
      </w:r>
      <w:r w:rsidRPr="00955BB7">
        <w:rPr>
          <w:noProof/>
        </w:rPr>
        <w:drawing>
          <wp:inline distT="0" distB="0" distL="0" distR="0" wp14:anchorId="439878C5" wp14:editId="4B5E07E4">
            <wp:extent cx="3924300" cy="3848100"/>
            <wp:effectExtent l="0" t="0" r="0" b="0"/>
            <wp:docPr id="2" name="Picture" descr=" Workflow. From an alignment and priors (depicted as a thought cloud), one creates a BEAST2 XML input file. This can be done using beautier or BEAUti. The created configuration file is run by lumier or BEAST2 to create a posterior of phylogenies and model parameter estimates. " title="fig:"/>
            <wp:cNvGraphicFramePr/>
            <a:graphic xmlns:a="http://schemas.openxmlformats.org/drawingml/2006/main">
              <a:graphicData uri="http://schemas.openxmlformats.org/drawingml/2006/picture">
                <pic:pic xmlns:pic="http://schemas.openxmlformats.org/drawingml/2006/picture">
                  <pic:nvPicPr>
                    <pic:cNvPr id="0" name="Picture" descr="thought_cloud.png"/>
                    <pic:cNvPicPr>
                      <a:picLocks noChangeAspect="1" noChangeArrowheads="1"/>
                    </pic:cNvPicPr>
                  </pic:nvPicPr>
                  <pic:blipFill>
                    <a:blip r:embed="rId10"/>
                    <a:stretch>
                      <a:fillRect/>
                    </a:stretch>
                  </pic:blipFill>
                  <pic:spPr bwMode="auto">
                    <a:xfrm>
                      <a:off x="0" y="0"/>
                      <a:ext cx="3924300" cy="3848100"/>
                    </a:xfrm>
                    <a:prstGeom prst="rect">
                      <a:avLst/>
                    </a:prstGeom>
                    <a:noFill/>
                    <a:ln w="9525">
                      <a:noFill/>
                      <a:headEnd/>
                      <a:tailEnd/>
                    </a:ln>
                  </pic:spPr>
                </pic:pic>
              </a:graphicData>
            </a:graphic>
          </wp:inline>
        </w:drawing>
      </w:r>
      <w:r w:rsidRPr="00955BB7">
        <w:t xml:space="preserve"> ; (E) [below of=A, rectangle]  </w:t>
      </w:r>
      <w:r w:rsidRPr="00CE1A62">
        <w:rPr>
          <w:noProof/>
        </w:rPr>
        <w:lastRenderedPageBreak/>
        <w:drawing>
          <wp:inline distT="0" distB="0" distL="0" distR="0" wp14:anchorId="71618600" wp14:editId="455E957A">
            <wp:extent cx="990600" cy="885825"/>
            <wp:effectExtent l="0" t="0" r="0" b="0"/>
            <wp:docPr id="3" name="Picture" descr=" Workflow. From an alignment and priors (depicted as a thought cloud), one creates a BEAST2 XML input file. This can be done using beautier or BEAUti. The created configuration file is run by lumier or BEAST2 to create a posterior of phylogenies and model parameter estimates. " title="fig:"/>
            <wp:cNvGraphicFramePr/>
            <a:graphic xmlns:a="http://schemas.openxmlformats.org/drawingml/2006/main">
              <a:graphicData uri="http://schemas.openxmlformats.org/drawingml/2006/picture">
                <pic:pic xmlns:pic="http://schemas.openxmlformats.org/drawingml/2006/picture">
                  <pic:nvPicPr>
                    <pic:cNvPr id="0" name="Picture" descr="xml.png"/>
                    <pic:cNvPicPr>
                      <a:picLocks noChangeAspect="1" noChangeArrowheads="1"/>
                    </pic:cNvPicPr>
                  </pic:nvPicPr>
                  <pic:blipFill>
                    <a:blip r:embed="rId11"/>
                    <a:stretch>
                      <a:fillRect/>
                    </a:stretch>
                  </pic:blipFill>
                  <pic:spPr bwMode="auto">
                    <a:xfrm>
                      <a:off x="0" y="0"/>
                      <a:ext cx="990600" cy="885825"/>
                    </a:xfrm>
                    <a:prstGeom prst="rect">
                      <a:avLst/>
                    </a:prstGeom>
                    <a:noFill/>
                    <a:ln w="9525">
                      <a:noFill/>
                      <a:headEnd/>
                      <a:tailEnd/>
                    </a:ln>
                  </pic:spPr>
                </pic:pic>
              </a:graphicData>
            </a:graphic>
          </wp:inline>
        </w:drawing>
      </w:r>
      <w:r w:rsidRPr="00CE1A62">
        <w:t xml:space="preserve"> ; (F) [rectangle, below of=E]  </w:t>
      </w:r>
      <w:r w:rsidRPr="00CE1A62">
        <w:rPr>
          <w:noProof/>
        </w:rPr>
        <w:drawing>
          <wp:inline distT="0" distB="0" distL="0" distR="0" wp14:anchorId="58993D50" wp14:editId="09D217A8">
            <wp:extent cx="4543425" cy="4133850"/>
            <wp:effectExtent l="0" t="0" r="0" b="0"/>
            <wp:docPr id="4" name="Picture" descr=" Workflow. From an alignment and priors (depicted as a thought cloud), one creates a BEAST2 XML input file. This can be done using beautier or BEAUti. The created configuration file is run by lumier or BEAST2 to create a posterior of phylogenies and model parameter estimates. " title="fig:"/>
            <wp:cNvGraphicFramePr/>
            <a:graphic xmlns:a="http://schemas.openxmlformats.org/drawingml/2006/main">
              <a:graphicData uri="http://schemas.openxmlformats.org/drawingml/2006/picture">
                <pic:pic xmlns:pic="http://schemas.openxmlformats.org/drawingml/2006/picture">
                  <pic:nvPicPr>
                    <pic:cNvPr id="0" name="Picture" descr="DensiTreeExample2.jpg"/>
                    <pic:cNvPicPr>
                      <a:picLocks noChangeAspect="1" noChangeArrowheads="1"/>
                    </pic:cNvPicPr>
                  </pic:nvPicPr>
                  <pic:blipFill>
                    <a:blip r:embed="rId12"/>
                    <a:stretch>
                      <a:fillRect/>
                    </a:stretch>
                  </pic:blipFill>
                  <pic:spPr bwMode="auto">
                    <a:xfrm>
                      <a:off x="0" y="0"/>
                      <a:ext cx="4543425" cy="4133850"/>
                    </a:xfrm>
                    <a:prstGeom prst="rect">
                      <a:avLst/>
                    </a:prstGeom>
                    <a:noFill/>
                    <a:ln w="9525">
                      <a:noFill/>
                      <a:headEnd/>
                      <a:tailEnd/>
                    </a:ln>
                  </pic:spPr>
                </pic:pic>
              </a:graphicData>
            </a:graphic>
          </wp:inline>
        </w:drawing>
      </w:r>
      <w:r w:rsidRPr="00CE1A62">
        <w:t xml:space="preserve"> </w:t>
      </w:r>
      <w:r w:rsidRPr="00CE1A62">
        <w:rPr>
          <w:noProof/>
        </w:rPr>
        <w:drawing>
          <wp:inline distT="0" distB="0" distL="0" distR="0" wp14:anchorId="5BE24998" wp14:editId="132E2397">
            <wp:extent cx="3105150" cy="1428750"/>
            <wp:effectExtent l="0" t="0" r="0" b="0"/>
            <wp:docPr id="5" name="Picture" descr=" Workflow. From an alignment and priors (depicted as a thought cloud), one creates a BEAST2 XML input file. This can be done using beautier or BEAUti. The created configuration file is run by lumier or BEAST2 to create a posterior of phylogenies and model parameter estimates. " title="fig:"/>
            <wp:cNvGraphicFramePr/>
            <a:graphic xmlns:a="http://schemas.openxmlformats.org/drawingml/2006/main">
              <a:graphicData uri="http://schemas.openxmlformats.org/drawingml/2006/picture">
                <pic:pic xmlns:pic="http://schemas.openxmlformats.org/drawingml/2006/picture">
                  <pic:nvPicPr>
                    <pic:cNvPr id="0" name="Picture" descr="ParameterEstimates.png"/>
                    <pic:cNvPicPr>
                      <a:picLocks noChangeAspect="1" noChangeArrowheads="1"/>
                    </pic:cNvPicPr>
                  </pic:nvPicPr>
                  <pic:blipFill>
                    <a:blip r:embed="rId13"/>
                    <a:stretch>
                      <a:fillRect/>
                    </a:stretch>
                  </pic:blipFill>
                  <pic:spPr bwMode="auto">
                    <a:xfrm>
                      <a:off x="0" y="0"/>
                      <a:ext cx="3105150" cy="1428750"/>
                    </a:xfrm>
                    <a:prstGeom prst="rect">
                      <a:avLst/>
                    </a:prstGeom>
                    <a:noFill/>
                    <a:ln w="9525">
                      <a:noFill/>
                      <a:headEnd/>
                      <a:tailEnd/>
                    </a:ln>
                  </pic:spPr>
                </pic:pic>
              </a:graphicData>
            </a:graphic>
          </wp:inline>
        </w:drawing>
      </w:r>
      <w:r w:rsidRPr="00CE1A62">
        <w:t xml:space="preserve"> ; (A) edge [anchor = east] node </w:t>
      </w:r>
      <w:r w:rsidRPr="00CE1A62">
        <w:rPr>
          <w:noProof/>
        </w:rPr>
        <w:lastRenderedPageBreak/>
        <w:drawing>
          <wp:inline distT="0" distB="0" distL="0" distR="0" wp14:anchorId="6C180363" wp14:editId="7046DB42">
            <wp:extent cx="3790950" cy="2657475"/>
            <wp:effectExtent l="0" t="0" r="0" b="0"/>
            <wp:docPr id="6" name="Picture" descr=" Workflow. From an alignment and priors (depicted as a thought cloud), one creates a BEAST2 XML input file. This can be done using beautier or BEAUti. The created configuration file is run by lumier or BEAST2 to create a posterior of phylogenies and model parameter estimates. " title="fig:"/>
            <wp:cNvGraphicFramePr/>
            <a:graphic xmlns:a="http://schemas.openxmlformats.org/drawingml/2006/main">
              <a:graphicData uri="http://schemas.openxmlformats.org/drawingml/2006/picture">
                <pic:pic xmlns:pic="http://schemas.openxmlformats.org/drawingml/2006/picture">
                  <pic:nvPicPr>
                    <pic:cNvPr id="0" name="Picture" descr="beautier_logo.png"/>
                    <pic:cNvPicPr>
                      <a:picLocks noChangeAspect="1" noChangeArrowheads="1"/>
                    </pic:cNvPicPr>
                  </pic:nvPicPr>
                  <pic:blipFill>
                    <a:blip r:embed="rId14"/>
                    <a:stretch>
                      <a:fillRect/>
                    </a:stretch>
                  </pic:blipFill>
                  <pic:spPr bwMode="auto">
                    <a:xfrm>
                      <a:off x="0" y="0"/>
                      <a:ext cx="3790950" cy="2657475"/>
                    </a:xfrm>
                    <a:prstGeom prst="rect">
                      <a:avLst/>
                    </a:prstGeom>
                    <a:noFill/>
                    <a:ln w="9525">
                      <a:noFill/>
                      <a:headEnd/>
                      <a:tailEnd/>
                    </a:ln>
                  </pic:spPr>
                </pic:pic>
              </a:graphicData>
            </a:graphic>
          </wp:inline>
        </w:drawing>
      </w:r>
      <w:r w:rsidRPr="00CE1A62">
        <w:t xml:space="preserve"> (E) (A) edge [anchor = west] node </w:t>
      </w:r>
      <w:r w:rsidRPr="00CE1A62">
        <w:rPr>
          <w:noProof/>
        </w:rPr>
        <w:drawing>
          <wp:inline distT="0" distB="0" distL="0" distR="0" wp14:anchorId="69565B33" wp14:editId="30F5A6D8">
            <wp:extent cx="5334000" cy="3205927"/>
            <wp:effectExtent l="0" t="0" r="0" b="0"/>
            <wp:docPr id="7" name="Picture" descr=" Workflow. From an alignment and priors (depicted as a thought cloud), one creates a BEAST2 XML input file. This can be done using beautier or BEAUti. The created configuration file is run by lumier or BEAST2 to create a posterior of phylogenies and model parameter estimates. " title="fig:"/>
            <wp:cNvGraphicFramePr/>
            <a:graphic xmlns:a="http://schemas.openxmlformats.org/drawingml/2006/main">
              <a:graphicData uri="http://schemas.openxmlformats.org/drawingml/2006/picture">
                <pic:pic xmlns:pic="http://schemas.openxmlformats.org/drawingml/2006/picture">
                  <pic:nvPicPr>
                    <pic:cNvPr id="0" name="Picture" descr="BeautiSiteModel.png"/>
                    <pic:cNvPicPr>
                      <a:picLocks noChangeAspect="1" noChangeArrowheads="1"/>
                    </pic:cNvPicPr>
                  </pic:nvPicPr>
                  <pic:blipFill>
                    <a:blip r:embed="rId15"/>
                    <a:stretch>
                      <a:fillRect/>
                    </a:stretch>
                  </pic:blipFill>
                  <pic:spPr bwMode="auto">
                    <a:xfrm>
                      <a:off x="0" y="0"/>
                      <a:ext cx="5334000" cy="3205927"/>
                    </a:xfrm>
                    <a:prstGeom prst="rect">
                      <a:avLst/>
                    </a:prstGeom>
                    <a:noFill/>
                    <a:ln w="9525">
                      <a:noFill/>
                      <a:headEnd/>
                      <a:tailEnd/>
                    </a:ln>
                  </pic:spPr>
                </pic:pic>
              </a:graphicData>
            </a:graphic>
          </wp:inline>
        </w:drawing>
      </w:r>
      <w:r w:rsidRPr="00CE1A62">
        <w:t xml:space="preserve"> (E) (E) edge [anchor = east] node </w:t>
      </w:r>
      <w:r w:rsidRPr="00CE1A62">
        <w:rPr>
          <w:noProof/>
        </w:rPr>
        <w:lastRenderedPageBreak/>
        <w:drawing>
          <wp:inline distT="0" distB="0" distL="0" distR="0" wp14:anchorId="5B0E74D9" wp14:editId="54A59481">
            <wp:extent cx="5334000" cy="3390510"/>
            <wp:effectExtent l="0" t="0" r="0" b="0"/>
            <wp:docPr id="8" name="Picture" descr=" Workflow. From an alignment and priors (depicted as a thought cloud), one creates a BEAST2 XML input file. This can be done using beautier or BEAUti. The created configuration file is run by lumier or BEAST2 to create a posterior of phylogenies and model parameter estimates. " title="fig:"/>
            <wp:cNvGraphicFramePr/>
            <a:graphic xmlns:a="http://schemas.openxmlformats.org/drawingml/2006/main">
              <a:graphicData uri="http://schemas.openxmlformats.org/drawingml/2006/picture">
                <pic:pic xmlns:pic="http://schemas.openxmlformats.org/drawingml/2006/picture">
                  <pic:nvPicPr>
                    <pic:cNvPr id="0" name="Picture" descr="lumier_logo_big.png"/>
                    <pic:cNvPicPr>
                      <a:picLocks noChangeAspect="1" noChangeArrowheads="1"/>
                    </pic:cNvPicPr>
                  </pic:nvPicPr>
                  <pic:blipFill>
                    <a:blip r:embed="rId16"/>
                    <a:stretch>
                      <a:fillRect/>
                    </a:stretch>
                  </pic:blipFill>
                  <pic:spPr bwMode="auto">
                    <a:xfrm>
                      <a:off x="0" y="0"/>
                      <a:ext cx="5334000" cy="3390510"/>
                    </a:xfrm>
                    <a:prstGeom prst="rect">
                      <a:avLst/>
                    </a:prstGeom>
                    <a:noFill/>
                    <a:ln w="9525">
                      <a:noFill/>
                      <a:headEnd/>
                      <a:tailEnd/>
                    </a:ln>
                  </pic:spPr>
                </pic:pic>
              </a:graphicData>
            </a:graphic>
          </wp:inline>
        </w:drawing>
      </w:r>
      <w:r w:rsidRPr="00CE1A62">
        <w:t xml:space="preserve"> (F) (E) edge [anchor = west] no</w:t>
      </w:r>
      <w:r w:rsidRPr="00CE1A62">
        <w:t xml:space="preserve">de </w:t>
      </w:r>
      <w:r w:rsidRPr="00CE1A62">
        <w:rPr>
          <w:noProof/>
        </w:rPr>
        <w:drawing>
          <wp:inline distT="0" distB="0" distL="0" distR="0" wp14:anchorId="6F3EF360" wp14:editId="5D0B93E6">
            <wp:extent cx="2657475" cy="2181225"/>
            <wp:effectExtent l="0" t="0" r="0" b="0"/>
            <wp:docPr id="9" name="Picture" descr=" Workflow. From an alignment and priors (depicted as a thought cloud), one creates a BEAST2 XML input file. This can be done using beautier or BEAUti. The created configuration file is run by lumier or BEAST2 to create a posterior of phylogenies and model parameter estimates. " title="fig:"/>
            <wp:cNvGraphicFramePr/>
            <a:graphic xmlns:a="http://schemas.openxmlformats.org/drawingml/2006/main">
              <a:graphicData uri="http://schemas.openxmlformats.org/drawingml/2006/picture">
                <pic:pic xmlns:pic="http://schemas.openxmlformats.org/drawingml/2006/picture">
                  <pic:nvPicPr>
                    <pic:cNvPr id="0" name="Picture" descr="beast_logo.png"/>
                    <pic:cNvPicPr>
                      <a:picLocks noChangeAspect="1" noChangeArrowheads="1"/>
                    </pic:cNvPicPr>
                  </pic:nvPicPr>
                  <pic:blipFill>
                    <a:blip r:embed="rId17"/>
                    <a:stretch>
                      <a:fillRect/>
                    </a:stretch>
                  </pic:blipFill>
                  <pic:spPr bwMode="auto">
                    <a:xfrm>
                      <a:off x="0" y="0"/>
                      <a:ext cx="2657475" cy="2181225"/>
                    </a:xfrm>
                    <a:prstGeom prst="rect">
                      <a:avLst/>
                    </a:prstGeom>
                    <a:noFill/>
                    <a:ln w="9525">
                      <a:noFill/>
                      <a:headEnd/>
                      <a:tailEnd/>
                    </a:ln>
                  </pic:spPr>
                </pic:pic>
              </a:graphicData>
            </a:graphic>
          </wp:inline>
        </w:drawing>
      </w:r>
      <w:r w:rsidRPr="00CE1A62">
        <w:t xml:space="preserve"> (F);</w:t>
      </w:r>
    </w:p>
    <w:p w:rsidR="008D4D05" w:rsidRPr="005D1CB3" w:rsidRDefault="0075001F">
      <w:pPr>
        <w:pStyle w:val="Heading1"/>
        <w:rPr>
          <w:sz w:val="24"/>
          <w:szCs w:val="24"/>
          <w:rPrChange w:id="135" w:author="Rampal Etienne" w:date="2018-01-19T09:21:00Z">
            <w:rPr/>
          </w:rPrChange>
        </w:rPr>
      </w:pPr>
      <w:bookmarkStart w:id="136" w:name="description"/>
      <w:bookmarkEnd w:id="136"/>
      <w:commentRangeStart w:id="137"/>
      <w:r w:rsidRPr="005D1CB3">
        <w:rPr>
          <w:sz w:val="24"/>
          <w:szCs w:val="24"/>
          <w:rPrChange w:id="138" w:author="Rampal Etienne" w:date="2018-01-19T09:21:00Z">
            <w:rPr/>
          </w:rPrChange>
        </w:rPr>
        <w:t>Description</w:t>
      </w:r>
      <w:commentRangeEnd w:id="137"/>
      <w:r w:rsidR="00F04DFF">
        <w:rPr>
          <w:rStyle w:val="CommentReference"/>
          <w:rFonts w:asciiTheme="minorHAnsi" w:eastAsiaTheme="minorHAnsi" w:hAnsiTheme="minorHAnsi" w:cstheme="minorBidi"/>
          <w:b w:val="0"/>
          <w:bCs w:val="0"/>
          <w:color w:val="auto"/>
        </w:rPr>
        <w:commentReference w:id="137"/>
      </w:r>
    </w:p>
    <w:p w:rsidR="008D4D05" w:rsidRPr="0035302B" w:rsidDel="00CE1A62" w:rsidRDefault="0075001F">
      <w:pPr>
        <w:pStyle w:val="FirstParagraph"/>
        <w:rPr>
          <w:del w:id="139" w:author="Rampal Etienne" w:date="2018-01-19T09:58:00Z"/>
        </w:rPr>
      </w:pPr>
      <w:r w:rsidRPr="005D1CB3">
        <w:rPr>
          <w:rStyle w:val="VerbatimChar"/>
          <w:sz w:val="24"/>
        </w:rPr>
        <w:t>beautier</w:t>
      </w:r>
      <w:r w:rsidRPr="0035302B">
        <w:t xml:space="preserve"> is written in the R programming language  and creates a BEAST2 configuration file from an R function call, in a similar way that BEAUti does.</w:t>
      </w:r>
    </w:p>
    <w:p w:rsidR="008D4D05" w:rsidRPr="00CE1A62" w:rsidRDefault="0075001F" w:rsidP="00CE1A62">
      <w:pPr>
        <w:pStyle w:val="FirstParagraph"/>
        <w:pPrChange w:id="140" w:author="Rampal Etienne" w:date="2018-01-19T09:58:00Z">
          <w:pPr>
            <w:pStyle w:val="BodyText"/>
          </w:pPr>
        </w:pPrChange>
      </w:pPr>
      <w:r w:rsidRPr="0035302B">
        <w:rPr>
          <w:rStyle w:val="VerbatimChar"/>
          <w:sz w:val="24"/>
        </w:rPr>
        <w:t>beautier</w:t>
      </w:r>
      <w:r w:rsidRPr="00CE1A62">
        <w:t xml:space="preserve">’s main function is </w:t>
      </w:r>
      <w:r w:rsidRPr="00CE1A62">
        <w:rPr>
          <w:rStyle w:val="VerbatimChar"/>
          <w:sz w:val="24"/>
        </w:rPr>
        <w:t>create_beast2_input_file</w:t>
      </w:r>
      <w:r w:rsidRPr="00CE1A62">
        <w:t>, which</w:t>
      </w:r>
      <w:ins w:id="141" w:author="Rampal Etienne" w:date="2018-01-19T09:59:00Z">
        <w:r w:rsidR="00CE1A62">
          <w:t>, as the name suggests,</w:t>
        </w:r>
      </w:ins>
      <w:r w:rsidRPr="00CE1A62">
        <w:t xml:space="preserve"> creates a BEAST2 config</w:t>
      </w:r>
      <w:r w:rsidRPr="00CE1A62">
        <w:t xml:space="preserve">uration file. </w:t>
      </w:r>
      <w:r w:rsidRPr="00CE1A62">
        <w:rPr>
          <w:rStyle w:val="VerbatimChar"/>
          <w:sz w:val="24"/>
        </w:rPr>
        <w:t>create_beast2_input_file</w:t>
      </w:r>
      <w:r w:rsidRPr="00CE1A62">
        <w:t xml:space="preserve"> needs at least the name of a FASTA file containing a DNA alignment and a name for the to-be-created configuration file. </w:t>
      </w:r>
      <w:ins w:id="142" w:author="Rampal Etienne" w:date="2018-01-19T10:00:00Z">
        <w:r w:rsidR="00CE1A62">
          <w:t xml:space="preserve">The default settings for the other arguments of </w:t>
        </w:r>
        <w:r w:rsidR="00CE1A62" w:rsidRPr="00CE1A62">
          <w:rPr>
            <w:rStyle w:val="VerbatimChar"/>
            <w:sz w:val="24"/>
          </w:rPr>
          <w:t>create_beast2_input_file</w:t>
        </w:r>
        <w:r w:rsidR="00CE1A62" w:rsidRPr="00CE1A62">
          <w:t xml:space="preserve"> </w:t>
        </w:r>
        <w:r w:rsidR="00CE1A62">
          <w:t>are identical to</w:t>
        </w:r>
      </w:ins>
      <w:del w:id="143" w:author="Rampal Etienne" w:date="2018-01-19T10:00:00Z">
        <w:r w:rsidRPr="00CE1A62" w:rsidDel="00CE1A62">
          <w:delText>This interface follows</w:delText>
        </w:r>
      </w:del>
      <w:r w:rsidRPr="00CE1A62">
        <w:t xml:space="preserve"> BEAUti’s default settings. Per alignment, a site model, clock model and tr</w:t>
      </w:r>
      <w:r w:rsidRPr="00CE1A62">
        <w:t>ee prior can be chosen. Multiple alignments can be used, each with its own (unlinked) site model, clock model and tree prior.</w:t>
      </w:r>
    </w:p>
    <w:p w:rsidR="008D4D05" w:rsidRPr="005A781B" w:rsidRDefault="0075001F">
      <w:pPr>
        <w:pStyle w:val="TableCaption"/>
      </w:pPr>
      <w:r w:rsidRPr="005A781B">
        <w:lastRenderedPageBreak/>
        <w:t xml:space="preserve">beautier’s </w:t>
      </w:r>
      <w:ins w:id="144" w:author="Rampal Etienne" w:date="2018-01-19T10:32:00Z">
        <w:r w:rsidR="00F04DFF">
          <w:t xml:space="preserve">main </w:t>
        </w:r>
      </w:ins>
      <w:r w:rsidRPr="005A781B">
        <w:t>functions</w:t>
      </w:r>
    </w:p>
    <w:tbl>
      <w:tblPr>
        <w:tblW w:w="0" w:type="pct"/>
        <w:tblLook w:val="07E0" w:firstRow="1" w:lastRow="1" w:firstColumn="1" w:lastColumn="1" w:noHBand="1" w:noVBand="1"/>
      </w:tblPr>
      <w:tblGrid>
        <w:gridCol w:w="3515"/>
        <w:gridCol w:w="5686"/>
      </w:tblGrid>
      <w:tr w:rsidR="008D4D05" w:rsidRPr="005D1CB3">
        <w:tc>
          <w:tcPr>
            <w:tcW w:w="0" w:type="auto"/>
            <w:tcBorders>
              <w:bottom w:val="single" w:sz="0" w:space="0" w:color="auto"/>
            </w:tcBorders>
            <w:vAlign w:val="bottom"/>
          </w:tcPr>
          <w:p w:rsidR="008D4D05" w:rsidRPr="00F04DFF" w:rsidRDefault="0075001F">
            <w:pPr>
              <w:pStyle w:val="Compact"/>
            </w:pPr>
            <w:r w:rsidRPr="00F04DFF">
              <w:rPr>
                <w:b/>
              </w:rPr>
              <w:t>Name</w:t>
            </w:r>
          </w:p>
        </w:tc>
        <w:tc>
          <w:tcPr>
            <w:tcW w:w="0" w:type="auto"/>
            <w:tcBorders>
              <w:bottom w:val="single" w:sz="0" w:space="0" w:color="auto"/>
            </w:tcBorders>
            <w:vAlign w:val="bottom"/>
          </w:tcPr>
          <w:p w:rsidR="008D4D05" w:rsidRPr="005D1CB3" w:rsidRDefault="0075001F">
            <w:pPr>
              <w:pStyle w:val="Compact"/>
              <w:rPr>
                <w:rPrChange w:id="145" w:author="Rampal Etienne" w:date="2018-01-19T09:21:00Z">
                  <w:rPr/>
                </w:rPrChange>
              </w:rPr>
            </w:pPr>
            <w:r w:rsidRPr="005D1CB3">
              <w:rPr>
                <w:b/>
                <w:rPrChange w:id="146" w:author="Rampal Etienne" w:date="2018-01-19T09:21:00Z">
                  <w:rPr>
                    <w:b/>
                  </w:rPr>
                </w:rPrChange>
              </w:rPr>
              <w:t>Description</w:t>
            </w:r>
          </w:p>
        </w:tc>
      </w:tr>
      <w:tr w:rsidR="008D4D05" w:rsidRPr="005D1CB3">
        <w:tc>
          <w:tcPr>
            <w:tcW w:w="0" w:type="auto"/>
          </w:tcPr>
          <w:p w:rsidR="008D4D05" w:rsidRPr="005D1CB3" w:rsidRDefault="0075001F">
            <w:pPr>
              <w:pStyle w:val="Compact"/>
              <w:rPr>
                <w:rPrChange w:id="147" w:author="Rampal Etienne" w:date="2018-01-19T09:21:00Z">
                  <w:rPr/>
                </w:rPrChange>
              </w:rPr>
            </w:pPr>
            <w:r w:rsidRPr="005D1CB3">
              <w:rPr>
                <w:rStyle w:val="VerbatimChar"/>
                <w:sz w:val="24"/>
                <w:rPrChange w:id="148" w:author="Rampal Etienne" w:date="2018-01-19T09:21:00Z">
                  <w:rPr>
                    <w:rStyle w:val="VerbatimChar"/>
                  </w:rPr>
                </w:rPrChange>
              </w:rPr>
              <w:t>create_beast2_input_file</w:t>
            </w:r>
          </w:p>
        </w:tc>
        <w:tc>
          <w:tcPr>
            <w:tcW w:w="0" w:type="auto"/>
          </w:tcPr>
          <w:p w:rsidR="008D4D05" w:rsidRPr="005D1CB3" w:rsidRDefault="0075001F">
            <w:pPr>
              <w:pStyle w:val="Compact"/>
              <w:rPr>
                <w:rPrChange w:id="149" w:author="Rampal Etienne" w:date="2018-01-19T09:21:00Z">
                  <w:rPr/>
                </w:rPrChange>
              </w:rPr>
            </w:pPr>
            <w:r w:rsidRPr="005D1CB3">
              <w:rPr>
                <w:rPrChange w:id="150" w:author="Rampal Etienne" w:date="2018-01-19T09:21:00Z">
                  <w:rPr/>
                </w:rPrChange>
              </w:rPr>
              <w:t>Creates a BEAST2 input file</w:t>
            </w:r>
          </w:p>
        </w:tc>
      </w:tr>
      <w:tr w:rsidR="008D4D05" w:rsidRPr="005D1CB3">
        <w:tc>
          <w:tcPr>
            <w:tcW w:w="0" w:type="auto"/>
          </w:tcPr>
          <w:p w:rsidR="008D4D05" w:rsidRPr="005D1CB3" w:rsidRDefault="0075001F">
            <w:pPr>
              <w:pStyle w:val="Compact"/>
              <w:rPr>
                <w:rPrChange w:id="151" w:author="Rampal Etienne" w:date="2018-01-19T09:21:00Z">
                  <w:rPr/>
                </w:rPrChange>
              </w:rPr>
            </w:pPr>
            <w:r w:rsidRPr="005D1CB3">
              <w:rPr>
                <w:rStyle w:val="VerbatimChar"/>
                <w:sz w:val="24"/>
                <w:rPrChange w:id="152" w:author="Rampal Etienne" w:date="2018-01-19T09:21:00Z">
                  <w:rPr>
                    <w:rStyle w:val="VerbatimChar"/>
                  </w:rPr>
                </w:rPrChange>
              </w:rPr>
              <w:t>create_gtr_site_model</w:t>
            </w:r>
          </w:p>
        </w:tc>
        <w:tc>
          <w:tcPr>
            <w:tcW w:w="0" w:type="auto"/>
          </w:tcPr>
          <w:p w:rsidR="008D4D05" w:rsidRPr="005D1CB3" w:rsidRDefault="0075001F">
            <w:pPr>
              <w:pStyle w:val="Compact"/>
              <w:rPr>
                <w:rPrChange w:id="153" w:author="Rampal Etienne" w:date="2018-01-19T09:21:00Z">
                  <w:rPr/>
                </w:rPrChange>
              </w:rPr>
            </w:pPr>
            <w:r w:rsidRPr="005D1CB3">
              <w:rPr>
                <w:rPrChange w:id="154" w:author="Rampal Etienne" w:date="2018-01-19T09:21:00Z">
                  <w:rPr/>
                </w:rPrChange>
              </w:rPr>
              <w:t xml:space="preserve">Create a GTR site model </w:t>
            </w:r>
          </w:p>
        </w:tc>
      </w:tr>
      <w:tr w:rsidR="008D4D05" w:rsidRPr="005D1CB3">
        <w:tc>
          <w:tcPr>
            <w:tcW w:w="0" w:type="auto"/>
          </w:tcPr>
          <w:p w:rsidR="008D4D05" w:rsidRPr="005D1CB3" w:rsidRDefault="0075001F">
            <w:pPr>
              <w:pStyle w:val="Compact"/>
              <w:rPr>
                <w:rPrChange w:id="155" w:author="Rampal Etienne" w:date="2018-01-19T09:21:00Z">
                  <w:rPr/>
                </w:rPrChange>
              </w:rPr>
            </w:pPr>
            <w:r w:rsidRPr="005D1CB3">
              <w:rPr>
                <w:rStyle w:val="VerbatimChar"/>
                <w:sz w:val="24"/>
                <w:rPrChange w:id="156" w:author="Rampal Etienne" w:date="2018-01-19T09:21:00Z">
                  <w:rPr>
                    <w:rStyle w:val="VerbatimChar"/>
                  </w:rPr>
                </w:rPrChange>
              </w:rPr>
              <w:t>create_hky_site_model</w:t>
            </w:r>
          </w:p>
        </w:tc>
        <w:tc>
          <w:tcPr>
            <w:tcW w:w="0" w:type="auto"/>
          </w:tcPr>
          <w:p w:rsidR="008D4D05" w:rsidRPr="005D1CB3" w:rsidRDefault="0075001F">
            <w:pPr>
              <w:pStyle w:val="Compact"/>
              <w:rPr>
                <w:rPrChange w:id="157" w:author="Rampal Etienne" w:date="2018-01-19T09:21:00Z">
                  <w:rPr/>
                </w:rPrChange>
              </w:rPr>
            </w:pPr>
            <w:r w:rsidRPr="005D1CB3">
              <w:rPr>
                <w:rPrChange w:id="158" w:author="Rampal Etienne" w:date="2018-01-19T09:21:00Z">
                  <w:rPr/>
                </w:rPrChange>
              </w:rPr>
              <w:t xml:space="preserve">Create an HKY site model </w:t>
            </w:r>
          </w:p>
        </w:tc>
      </w:tr>
      <w:tr w:rsidR="008D4D05" w:rsidRPr="005D1CB3">
        <w:tc>
          <w:tcPr>
            <w:tcW w:w="0" w:type="auto"/>
          </w:tcPr>
          <w:p w:rsidR="008D4D05" w:rsidRPr="005D1CB3" w:rsidRDefault="0075001F">
            <w:pPr>
              <w:pStyle w:val="Compact"/>
              <w:rPr>
                <w:rPrChange w:id="159" w:author="Rampal Etienne" w:date="2018-01-19T09:21:00Z">
                  <w:rPr/>
                </w:rPrChange>
              </w:rPr>
            </w:pPr>
            <w:r w:rsidRPr="005D1CB3">
              <w:rPr>
                <w:rStyle w:val="VerbatimChar"/>
                <w:sz w:val="24"/>
                <w:rPrChange w:id="160" w:author="Rampal Etienne" w:date="2018-01-19T09:21:00Z">
                  <w:rPr>
                    <w:rStyle w:val="VerbatimChar"/>
                  </w:rPr>
                </w:rPrChange>
              </w:rPr>
              <w:t>create_jc69_site_model</w:t>
            </w:r>
          </w:p>
        </w:tc>
        <w:tc>
          <w:tcPr>
            <w:tcW w:w="0" w:type="auto"/>
          </w:tcPr>
          <w:p w:rsidR="008D4D05" w:rsidRPr="005D1CB3" w:rsidRDefault="0075001F">
            <w:pPr>
              <w:pStyle w:val="Compact"/>
              <w:rPr>
                <w:rPrChange w:id="161" w:author="Rampal Etienne" w:date="2018-01-19T09:21:00Z">
                  <w:rPr/>
                </w:rPrChange>
              </w:rPr>
            </w:pPr>
            <w:r w:rsidRPr="005D1CB3">
              <w:rPr>
                <w:rPrChange w:id="162" w:author="Rampal Etienne" w:date="2018-01-19T09:21:00Z">
                  <w:rPr/>
                </w:rPrChange>
              </w:rPr>
              <w:t xml:space="preserve">Create a Jukes-Cantor site model </w:t>
            </w:r>
          </w:p>
        </w:tc>
      </w:tr>
      <w:tr w:rsidR="008D4D05" w:rsidRPr="005D1CB3">
        <w:tc>
          <w:tcPr>
            <w:tcW w:w="0" w:type="auto"/>
          </w:tcPr>
          <w:p w:rsidR="008D4D05" w:rsidRPr="005D1CB3" w:rsidRDefault="0075001F">
            <w:pPr>
              <w:pStyle w:val="Compact"/>
              <w:rPr>
                <w:rPrChange w:id="163" w:author="Rampal Etienne" w:date="2018-01-19T09:21:00Z">
                  <w:rPr/>
                </w:rPrChange>
              </w:rPr>
            </w:pPr>
            <w:r w:rsidRPr="005D1CB3">
              <w:rPr>
                <w:rStyle w:val="VerbatimChar"/>
                <w:sz w:val="24"/>
                <w:rPrChange w:id="164" w:author="Rampal Etienne" w:date="2018-01-19T09:21:00Z">
                  <w:rPr>
                    <w:rStyle w:val="VerbatimChar"/>
                  </w:rPr>
                </w:rPrChange>
              </w:rPr>
              <w:t>create_tn93_site_model</w:t>
            </w:r>
          </w:p>
        </w:tc>
        <w:tc>
          <w:tcPr>
            <w:tcW w:w="0" w:type="auto"/>
          </w:tcPr>
          <w:p w:rsidR="008D4D05" w:rsidRPr="005D1CB3" w:rsidRDefault="0075001F">
            <w:pPr>
              <w:pStyle w:val="Compact"/>
              <w:rPr>
                <w:rPrChange w:id="165" w:author="Rampal Etienne" w:date="2018-01-19T09:21:00Z">
                  <w:rPr/>
                </w:rPrChange>
              </w:rPr>
            </w:pPr>
            <w:r w:rsidRPr="005D1CB3">
              <w:rPr>
                <w:rPrChange w:id="166" w:author="Rampal Etienne" w:date="2018-01-19T09:21:00Z">
                  <w:rPr/>
                </w:rPrChange>
              </w:rPr>
              <w:t xml:space="preserve">Create a TN93 site model </w:t>
            </w:r>
          </w:p>
        </w:tc>
      </w:tr>
      <w:tr w:rsidR="008D4D05" w:rsidRPr="005D1CB3">
        <w:tc>
          <w:tcPr>
            <w:tcW w:w="0" w:type="auto"/>
          </w:tcPr>
          <w:p w:rsidR="008D4D05" w:rsidRPr="005D1CB3" w:rsidRDefault="0075001F">
            <w:pPr>
              <w:pStyle w:val="Compact"/>
              <w:rPr>
                <w:rPrChange w:id="167" w:author="Rampal Etienne" w:date="2018-01-19T09:21:00Z">
                  <w:rPr/>
                </w:rPrChange>
              </w:rPr>
            </w:pPr>
            <w:r w:rsidRPr="005D1CB3">
              <w:rPr>
                <w:rStyle w:val="VerbatimChar"/>
                <w:sz w:val="24"/>
                <w:rPrChange w:id="168" w:author="Rampal Etienne" w:date="2018-01-19T09:21:00Z">
                  <w:rPr>
                    <w:rStyle w:val="VerbatimChar"/>
                  </w:rPr>
                </w:rPrChange>
              </w:rPr>
              <w:t>create_rln_clock_model</w:t>
            </w:r>
          </w:p>
        </w:tc>
        <w:tc>
          <w:tcPr>
            <w:tcW w:w="0" w:type="auto"/>
          </w:tcPr>
          <w:p w:rsidR="008D4D05" w:rsidRPr="005D1CB3" w:rsidRDefault="0075001F">
            <w:pPr>
              <w:pStyle w:val="Compact"/>
              <w:rPr>
                <w:rPrChange w:id="169" w:author="Rampal Etienne" w:date="2018-01-19T09:21:00Z">
                  <w:rPr/>
                </w:rPrChange>
              </w:rPr>
            </w:pPr>
            <w:r w:rsidRPr="005D1CB3">
              <w:rPr>
                <w:rPrChange w:id="170" w:author="Rampal Etienne" w:date="2018-01-19T09:21:00Z">
                  <w:rPr/>
                </w:rPrChange>
              </w:rPr>
              <w:t xml:space="preserve">Create a relaxed log-normal clock model </w:t>
            </w:r>
          </w:p>
        </w:tc>
      </w:tr>
      <w:tr w:rsidR="008D4D05" w:rsidRPr="005D1CB3">
        <w:tc>
          <w:tcPr>
            <w:tcW w:w="0" w:type="auto"/>
          </w:tcPr>
          <w:p w:rsidR="008D4D05" w:rsidRPr="005D1CB3" w:rsidRDefault="0075001F">
            <w:pPr>
              <w:pStyle w:val="Compact"/>
              <w:rPr>
                <w:rPrChange w:id="171" w:author="Rampal Etienne" w:date="2018-01-19T09:21:00Z">
                  <w:rPr/>
                </w:rPrChange>
              </w:rPr>
            </w:pPr>
            <w:r w:rsidRPr="005D1CB3">
              <w:rPr>
                <w:rStyle w:val="VerbatimChar"/>
                <w:sz w:val="24"/>
                <w:rPrChange w:id="172" w:author="Rampal Etienne" w:date="2018-01-19T09:21:00Z">
                  <w:rPr>
                    <w:rStyle w:val="VerbatimChar"/>
                  </w:rPr>
                </w:rPrChange>
              </w:rPr>
              <w:t>create_s</w:t>
            </w:r>
            <w:r w:rsidRPr="005D1CB3">
              <w:rPr>
                <w:rStyle w:val="VerbatimChar"/>
                <w:sz w:val="24"/>
                <w:rPrChange w:id="173" w:author="Rampal Etienne" w:date="2018-01-19T09:21:00Z">
                  <w:rPr>
                    <w:rStyle w:val="VerbatimChar"/>
                  </w:rPr>
                </w:rPrChange>
              </w:rPr>
              <w:t>trict_clock_model</w:t>
            </w:r>
          </w:p>
        </w:tc>
        <w:tc>
          <w:tcPr>
            <w:tcW w:w="0" w:type="auto"/>
          </w:tcPr>
          <w:p w:rsidR="008D4D05" w:rsidRPr="005D1CB3" w:rsidRDefault="0075001F">
            <w:pPr>
              <w:pStyle w:val="Compact"/>
              <w:rPr>
                <w:rPrChange w:id="174" w:author="Rampal Etienne" w:date="2018-01-19T09:21:00Z">
                  <w:rPr/>
                </w:rPrChange>
              </w:rPr>
            </w:pPr>
            <w:r w:rsidRPr="005D1CB3">
              <w:rPr>
                <w:rPrChange w:id="175" w:author="Rampal Etienne" w:date="2018-01-19T09:21:00Z">
                  <w:rPr/>
                </w:rPrChange>
              </w:rPr>
              <w:t xml:space="preserve">Create a strict clock model </w:t>
            </w:r>
          </w:p>
        </w:tc>
      </w:tr>
      <w:tr w:rsidR="008D4D05" w:rsidRPr="005D1CB3">
        <w:tc>
          <w:tcPr>
            <w:tcW w:w="0" w:type="auto"/>
          </w:tcPr>
          <w:p w:rsidR="008D4D05" w:rsidRPr="005D1CB3" w:rsidRDefault="0075001F">
            <w:pPr>
              <w:pStyle w:val="Compact"/>
              <w:rPr>
                <w:rPrChange w:id="176" w:author="Rampal Etienne" w:date="2018-01-19T09:21:00Z">
                  <w:rPr/>
                </w:rPrChange>
              </w:rPr>
            </w:pPr>
            <w:r w:rsidRPr="005D1CB3">
              <w:rPr>
                <w:rStyle w:val="VerbatimChar"/>
                <w:sz w:val="24"/>
                <w:rPrChange w:id="177" w:author="Rampal Etienne" w:date="2018-01-19T09:21:00Z">
                  <w:rPr>
                    <w:rStyle w:val="VerbatimChar"/>
                  </w:rPr>
                </w:rPrChange>
              </w:rPr>
              <w:t>create_bd_tree_prior</w:t>
            </w:r>
          </w:p>
        </w:tc>
        <w:tc>
          <w:tcPr>
            <w:tcW w:w="0" w:type="auto"/>
          </w:tcPr>
          <w:p w:rsidR="008D4D05" w:rsidRPr="005D1CB3" w:rsidRDefault="0075001F">
            <w:pPr>
              <w:pStyle w:val="Compact"/>
              <w:rPr>
                <w:rPrChange w:id="178" w:author="Rampal Etienne" w:date="2018-01-19T09:21:00Z">
                  <w:rPr/>
                </w:rPrChange>
              </w:rPr>
            </w:pPr>
            <w:r w:rsidRPr="005D1CB3">
              <w:rPr>
                <w:rPrChange w:id="179" w:author="Rampal Etienne" w:date="2018-01-19T09:21:00Z">
                  <w:rPr/>
                </w:rPrChange>
              </w:rPr>
              <w:t xml:space="preserve">Create a birth-death tree prior </w:t>
            </w:r>
          </w:p>
        </w:tc>
      </w:tr>
      <w:tr w:rsidR="008D4D05" w:rsidRPr="005D1CB3">
        <w:tc>
          <w:tcPr>
            <w:tcW w:w="0" w:type="auto"/>
          </w:tcPr>
          <w:p w:rsidR="008D4D05" w:rsidRPr="005D1CB3" w:rsidRDefault="0075001F">
            <w:pPr>
              <w:pStyle w:val="Compact"/>
              <w:rPr>
                <w:rPrChange w:id="180" w:author="Rampal Etienne" w:date="2018-01-19T09:21:00Z">
                  <w:rPr/>
                </w:rPrChange>
              </w:rPr>
            </w:pPr>
            <w:r w:rsidRPr="005D1CB3">
              <w:rPr>
                <w:rStyle w:val="VerbatimChar"/>
                <w:sz w:val="24"/>
                <w:rPrChange w:id="181" w:author="Rampal Etienne" w:date="2018-01-19T09:21:00Z">
                  <w:rPr>
                    <w:rStyle w:val="VerbatimChar"/>
                  </w:rPr>
                </w:rPrChange>
              </w:rPr>
              <w:t>create_cbs_tree_prior</w:t>
            </w:r>
          </w:p>
        </w:tc>
        <w:tc>
          <w:tcPr>
            <w:tcW w:w="0" w:type="auto"/>
          </w:tcPr>
          <w:p w:rsidR="008D4D05" w:rsidRPr="005D1CB3" w:rsidRDefault="0075001F">
            <w:pPr>
              <w:pStyle w:val="Compact"/>
              <w:rPr>
                <w:rPrChange w:id="182" w:author="Rampal Etienne" w:date="2018-01-19T09:21:00Z">
                  <w:rPr/>
                </w:rPrChange>
              </w:rPr>
            </w:pPr>
            <w:r w:rsidRPr="005D1CB3">
              <w:rPr>
                <w:rPrChange w:id="183" w:author="Rampal Etienne" w:date="2018-01-19T09:21:00Z">
                  <w:rPr/>
                </w:rPrChange>
              </w:rPr>
              <w:t>Create a coalescent Bayesian skyline tree prior</w:t>
            </w:r>
          </w:p>
        </w:tc>
      </w:tr>
      <w:tr w:rsidR="008D4D05" w:rsidRPr="005D1CB3">
        <w:tc>
          <w:tcPr>
            <w:tcW w:w="0" w:type="auto"/>
          </w:tcPr>
          <w:p w:rsidR="008D4D05" w:rsidRPr="005D1CB3" w:rsidRDefault="0075001F">
            <w:pPr>
              <w:pStyle w:val="Compact"/>
              <w:rPr>
                <w:rPrChange w:id="184" w:author="Rampal Etienne" w:date="2018-01-19T09:21:00Z">
                  <w:rPr/>
                </w:rPrChange>
              </w:rPr>
            </w:pPr>
            <w:r w:rsidRPr="005D1CB3">
              <w:rPr>
                <w:rStyle w:val="VerbatimChar"/>
                <w:sz w:val="24"/>
                <w:rPrChange w:id="185" w:author="Rampal Etienne" w:date="2018-01-19T09:21:00Z">
                  <w:rPr>
                    <w:rStyle w:val="VerbatimChar"/>
                  </w:rPr>
                </w:rPrChange>
              </w:rPr>
              <w:t>create_ccp_tree_prior</w:t>
            </w:r>
          </w:p>
        </w:tc>
        <w:tc>
          <w:tcPr>
            <w:tcW w:w="0" w:type="auto"/>
          </w:tcPr>
          <w:p w:rsidR="008D4D05" w:rsidRPr="005D1CB3" w:rsidRDefault="0075001F">
            <w:pPr>
              <w:pStyle w:val="Compact"/>
              <w:rPr>
                <w:rPrChange w:id="186" w:author="Rampal Etienne" w:date="2018-01-19T09:21:00Z">
                  <w:rPr/>
                </w:rPrChange>
              </w:rPr>
            </w:pPr>
            <w:r w:rsidRPr="005D1CB3">
              <w:rPr>
                <w:rPrChange w:id="187" w:author="Rampal Etienne" w:date="2018-01-19T09:21:00Z">
                  <w:rPr/>
                </w:rPrChange>
              </w:rPr>
              <w:t>Create a coalescent constant-population tree prior</w:t>
            </w:r>
          </w:p>
        </w:tc>
      </w:tr>
      <w:tr w:rsidR="008D4D05" w:rsidRPr="005D1CB3">
        <w:tc>
          <w:tcPr>
            <w:tcW w:w="0" w:type="auto"/>
          </w:tcPr>
          <w:p w:rsidR="008D4D05" w:rsidRPr="005D1CB3" w:rsidRDefault="0075001F">
            <w:pPr>
              <w:pStyle w:val="Compact"/>
              <w:rPr>
                <w:rPrChange w:id="188" w:author="Rampal Etienne" w:date="2018-01-19T09:21:00Z">
                  <w:rPr/>
                </w:rPrChange>
              </w:rPr>
            </w:pPr>
            <w:r w:rsidRPr="005D1CB3">
              <w:rPr>
                <w:rStyle w:val="VerbatimChar"/>
                <w:sz w:val="24"/>
                <w:rPrChange w:id="189" w:author="Rampal Etienne" w:date="2018-01-19T09:21:00Z">
                  <w:rPr>
                    <w:rStyle w:val="VerbatimChar"/>
                  </w:rPr>
                </w:rPrChange>
              </w:rPr>
              <w:t>create_cep_tree_prior</w:t>
            </w:r>
          </w:p>
        </w:tc>
        <w:tc>
          <w:tcPr>
            <w:tcW w:w="0" w:type="auto"/>
          </w:tcPr>
          <w:p w:rsidR="008D4D05" w:rsidRPr="005D1CB3" w:rsidRDefault="0075001F">
            <w:pPr>
              <w:pStyle w:val="Compact"/>
              <w:rPr>
                <w:rPrChange w:id="190" w:author="Rampal Etienne" w:date="2018-01-19T09:21:00Z">
                  <w:rPr/>
                </w:rPrChange>
              </w:rPr>
            </w:pPr>
            <w:r w:rsidRPr="005D1CB3">
              <w:rPr>
                <w:rPrChange w:id="191" w:author="Rampal Etienne" w:date="2018-01-19T09:21:00Z">
                  <w:rPr/>
                </w:rPrChange>
              </w:rPr>
              <w:t>Create a coalescent exponential-population tree prior</w:t>
            </w:r>
          </w:p>
        </w:tc>
      </w:tr>
      <w:tr w:rsidR="008D4D05" w:rsidRPr="005D1CB3">
        <w:tc>
          <w:tcPr>
            <w:tcW w:w="0" w:type="auto"/>
          </w:tcPr>
          <w:p w:rsidR="008D4D05" w:rsidRPr="005D1CB3" w:rsidRDefault="0075001F">
            <w:pPr>
              <w:pStyle w:val="Compact"/>
              <w:rPr>
                <w:rPrChange w:id="192" w:author="Rampal Etienne" w:date="2018-01-19T09:21:00Z">
                  <w:rPr/>
                </w:rPrChange>
              </w:rPr>
            </w:pPr>
            <w:r w:rsidRPr="005D1CB3">
              <w:rPr>
                <w:rStyle w:val="VerbatimChar"/>
                <w:sz w:val="24"/>
                <w:rPrChange w:id="193" w:author="Rampal Etienne" w:date="2018-01-19T09:21:00Z">
                  <w:rPr>
                    <w:rStyle w:val="VerbatimChar"/>
                  </w:rPr>
                </w:rPrChange>
              </w:rPr>
              <w:t>create_yule_tree_prior</w:t>
            </w:r>
          </w:p>
        </w:tc>
        <w:tc>
          <w:tcPr>
            <w:tcW w:w="0" w:type="auto"/>
          </w:tcPr>
          <w:p w:rsidR="008D4D05" w:rsidRPr="005D1CB3" w:rsidRDefault="0075001F">
            <w:pPr>
              <w:pStyle w:val="Compact"/>
              <w:rPr>
                <w:rPrChange w:id="194" w:author="Rampal Etienne" w:date="2018-01-19T09:21:00Z">
                  <w:rPr/>
                </w:rPrChange>
              </w:rPr>
            </w:pPr>
            <w:r w:rsidRPr="005D1CB3">
              <w:rPr>
                <w:rPrChange w:id="195" w:author="Rampal Etienne" w:date="2018-01-19T09:21:00Z">
                  <w:rPr/>
                </w:rPrChange>
              </w:rPr>
              <w:t xml:space="preserve">Create a Yule tree prior </w:t>
            </w:r>
          </w:p>
        </w:tc>
      </w:tr>
      <w:tr w:rsidR="008D4D05" w:rsidRPr="005D1CB3">
        <w:tc>
          <w:tcPr>
            <w:tcW w:w="0" w:type="auto"/>
          </w:tcPr>
          <w:p w:rsidR="008D4D05" w:rsidRPr="005D1CB3" w:rsidRDefault="0075001F">
            <w:pPr>
              <w:pStyle w:val="Compact"/>
              <w:rPr>
                <w:rPrChange w:id="196" w:author="Rampal Etienne" w:date="2018-01-19T09:21:00Z">
                  <w:rPr/>
                </w:rPrChange>
              </w:rPr>
            </w:pPr>
            <w:r w:rsidRPr="005D1CB3">
              <w:rPr>
                <w:rStyle w:val="VerbatimChar"/>
                <w:sz w:val="24"/>
                <w:rPrChange w:id="197" w:author="Rampal Etienne" w:date="2018-01-19T09:21:00Z">
                  <w:rPr>
                    <w:rStyle w:val="VerbatimChar"/>
                  </w:rPr>
                </w:rPrChange>
              </w:rPr>
              <w:t>create_beta_distr</w:t>
            </w:r>
          </w:p>
        </w:tc>
        <w:tc>
          <w:tcPr>
            <w:tcW w:w="0" w:type="auto"/>
          </w:tcPr>
          <w:p w:rsidR="008D4D05" w:rsidRPr="005D1CB3" w:rsidRDefault="0075001F">
            <w:pPr>
              <w:pStyle w:val="Compact"/>
              <w:rPr>
                <w:rPrChange w:id="198" w:author="Rampal Etienne" w:date="2018-01-19T09:21:00Z">
                  <w:rPr/>
                </w:rPrChange>
              </w:rPr>
            </w:pPr>
            <w:r w:rsidRPr="005D1CB3">
              <w:rPr>
                <w:rPrChange w:id="199" w:author="Rampal Etienne" w:date="2018-01-19T09:21:00Z">
                  <w:rPr/>
                </w:rPrChange>
              </w:rPr>
              <w:t>Create a beta distribution</w:t>
            </w:r>
          </w:p>
        </w:tc>
      </w:tr>
      <w:tr w:rsidR="008D4D05" w:rsidRPr="005D1CB3">
        <w:tc>
          <w:tcPr>
            <w:tcW w:w="0" w:type="auto"/>
          </w:tcPr>
          <w:p w:rsidR="008D4D05" w:rsidRPr="005D1CB3" w:rsidRDefault="0075001F">
            <w:pPr>
              <w:pStyle w:val="Compact"/>
              <w:rPr>
                <w:rPrChange w:id="200" w:author="Rampal Etienne" w:date="2018-01-19T09:21:00Z">
                  <w:rPr/>
                </w:rPrChange>
              </w:rPr>
            </w:pPr>
            <w:r w:rsidRPr="005D1CB3">
              <w:rPr>
                <w:rStyle w:val="VerbatimChar"/>
                <w:sz w:val="24"/>
                <w:rPrChange w:id="201" w:author="Rampal Etienne" w:date="2018-01-19T09:21:00Z">
                  <w:rPr>
                    <w:rStyle w:val="VerbatimChar"/>
                  </w:rPr>
                </w:rPrChange>
              </w:rPr>
              <w:t>create_exp_distr</w:t>
            </w:r>
          </w:p>
        </w:tc>
        <w:tc>
          <w:tcPr>
            <w:tcW w:w="0" w:type="auto"/>
          </w:tcPr>
          <w:p w:rsidR="008D4D05" w:rsidRPr="005D1CB3" w:rsidRDefault="0075001F">
            <w:pPr>
              <w:pStyle w:val="Compact"/>
              <w:rPr>
                <w:rPrChange w:id="202" w:author="Rampal Etienne" w:date="2018-01-19T09:21:00Z">
                  <w:rPr/>
                </w:rPrChange>
              </w:rPr>
            </w:pPr>
            <w:r w:rsidRPr="005D1CB3">
              <w:rPr>
                <w:rPrChange w:id="203" w:author="Rampal Etienne" w:date="2018-01-19T09:21:00Z">
                  <w:rPr/>
                </w:rPrChange>
              </w:rPr>
              <w:t>Create an exponential distribution</w:t>
            </w:r>
          </w:p>
        </w:tc>
      </w:tr>
      <w:tr w:rsidR="008D4D05" w:rsidRPr="005D1CB3">
        <w:tc>
          <w:tcPr>
            <w:tcW w:w="0" w:type="auto"/>
          </w:tcPr>
          <w:p w:rsidR="008D4D05" w:rsidRPr="005D1CB3" w:rsidRDefault="0075001F">
            <w:pPr>
              <w:pStyle w:val="Compact"/>
              <w:rPr>
                <w:rPrChange w:id="204" w:author="Rampal Etienne" w:date="2018-01-19T09:21:00Z">
                  <w:rPr/>
                </w:rPrChange>
              </w:rPr>
            </w:pPr>
            <w:r w:rsidRPr="005D1CB3">
              <w:rPr>
                <w:rStyle w:val="VerbatimChar"/>
                <w:sz w:val="24"/>
                <w:rPrChange w:id="205" w:author="Rampal Etienne" w:date="2018-01-19T09:21:00Z">
                  <w:rPr>
                    <w:rStyle w:val="VerbatimChar"/>
                  </w:rPr>
                </w:rPrChange>
              </w:rPr>
              <w:t>create_gamma_distr</w:t>
            </w:r>
          </w:p>
        </w:tc>
        <w:tc>
          <w:tcPr>
            <w:tcW w:w="0" w:type="auto"/>
          </w:tcPr>
          <w:p w:rsidR="008D4D05" w:rsidRPr="005D1CB3" w:rsidRDefault="0075001F">
            <w:pPr>
              <w:pStyle w:val="Compact"/>
              <w:rPr>
                <w:rPrChange w:id="206" w:author="Rampal Etienne" w:date="2018-01-19T09:21:00Z">
                  <w:rPr/>
                </w:rPrChange>
              </w:rPr>
            </w:pPr>
            <w:r w:rsidRPr="005D1CB3">
              <w:rPr>
                <w:rPrChange w:id="207" w:author="Rampal Etienne" w:date="2018-01-19T09:21:00Z">
                  <w:rPr/>
                </w:rPrChange>
              </w:rPr>
              <w:t>Create a ga</w:t>
            </w:r>
            <w:r w:rsidRPr="005D1CB3">
              <w:rPr>
                <w:rPrChange w:id="208" w:author="Rampal Etienne" w:date="2018-01-19T09:21:00Z">
                  <w:rPr/>
                </w:rPrChange>
              </w:rPr>
              <w:t>mma distribution</w:t>
            </w:r>
          </w:p>
        </w:tc>
      </w:tr>
      <w:tr w:rsidR="008D4D05" w:rsidRPr="005D1CB3">
        <w:tc>
          <w:tcPr>
            <w:tcW w:w="0" w:type="auto"/>
          </w:tcPr>
          <w:p w:rsidR="008D4D05" w:rsidRPr="005D1CB3" w:rsidRDefault="0075001F">
            <w:pPr>
              <w:pStyle w:val="Compact"/>
              <w:rPr>
                <w:rPrChange w:id="209" w:author="Rampal Etienne" w:date="2018-01-19T09:21:00Z">
                  <w:rPr/>
                </w:rPrChange>
              </w:rPr>
            </w:pPr>
            <w:r w:rsidRPr="005D1CB3">
              <w:rPr>
                <w:rStyle w:val="VerbatimChar"/>
                <w:sz w:val="24"/>
                <w:rPrChange w:id="210" w:author="Rampal Etienne" w:date="2018-01-19T09:21:00Z">
                  <w:rPr>
                    <w:rStyle w:val="VerbatimChar"/>
                  </w:rPr>
                </w:rPrChange>
              </w:rPr>
              <w:t>create_inv_gamma_distr</w:t>
            </w:r>
          </w:p>
        </w:tc>
        <w:tc>
          <w:tcPr>
            <w:tcW w:w="0" w:type="auto"/>
          </w:tcPr>
          <w:p w:rsidR="008D4D05" w:rsidRPr="005D1CB3" w:rsidRDefault="0075001F">
            <w:pPr>
              <w:pStyle w:val="Compact"/>
              <w:rPr>
                <w:rPrChange w:id="211" w:author="Rampal Etienne" w:date="2018-01-19T09:21:00Z">
                  <w:rPr/>
                </w:rPrChange>
              </w:rPr>
            </w:pPr>
            <w:r w:rsidRPr="005D1CB3">
              <w:rPr>
                <w:rPrChange w:id="212" w:author="Rampal Etienne" w:date="2018-01-19T09:21:00Z">
                  <w:rPr/>
                </w:rPrChange>
              </w:rPr>
              <w:t>Create an inverse gamma distribution</w:t>
            </w:r>
          </w:p>
        </w:tc>
      </w:tr>
      <w:tr w:rsidR="008D4D05" w:rsidRPr="005D1CB3">
        <w:tc>
          <w:tcPr>
            <w:tcW w:w="0" w:type="auto"/>
          </w:tcPr>
          <w:p w:rsidR="008D4D05" w:rsidRPr="005D1CB3" w:rsidRDefault="0075001F">
            <w:pPr>
              <w:pStyle w:val="Compact"/>
              <w:rPr>
                <w:rPrChange w:id="213" w:author="Rampal Etienne" w:date="2018-01-19T09:21:00Z">
                  <w:rPr/>
                </w:rPrChange>
              </w:rPr>
            </w:pPr>
            <w:r w:rsidRPr="005D1CB3">
              <w:rPr>
                <w:rStyle w:val="VerbatimChar"/>
                <w:sz w:val="24"/>
                <w:rPrChange w:id="214" w:author="Rampal Etienne" w:date="2018-01-19T09:21:00Z">
                  <w:rPr>
                    <w:rStyle w:val="VerbatimChar"/>
                  </w:rPr>
                </w:rPrChange>
              </w:rPr>
              <w:t>create_laplace_distr</w:t>
            </w:r>
          </w:p>
        </w:tc>
        <w:tc>
          <w:tcPr>
            <w:tcW w:w="0" w:type="auto"/>
          </w:tcPr>
          <w:p w:rsidR="008D4D05" w:rsidRPr="005D1CB3" w:rsidRDefault="0075001F">
            <w:pPr>
              <w:pStyle w:val="Compact"/>
              <w:rPr>
                <w:rPrChange w:id="215" w:author="Rampal Etienne" w:date="2018-01-19T09:21:00Z">
                  <w:rPr/>
                </w:rPrChange>
              </w:rPr>
            </w:pPr>
            <w:r w:rsidRPr="005D1CB3">
              <w:rPr>
                <w:rPrChange w:id="216" w:author="Rampal Etienne" w:date="2018-01-19T09:21:00Z">
                  <w:rPr/>
                </w:rPrChange>
              </w:rPr>
              <w:t>Create a Laplace distribution</w:t>
            </w:r>
          </w:p>
        </w:tc>
      </w:tr>
      <w:tr w:rsidR="008D4D05" w:rsidRPr="005D1CB3">
        <w:tc>
          <w:tcPr>
            <w:tcW w:w="0" w:type="auto"/>
          </w:tcPr>
          <w:p w:rsidR="008D4D05" w:rsidRPr="005D1CB3" w:rsidRDefault="0075001F">
            <w:pPr>
              <w:pStyle w:val="Compact"/>
              <w:rPr>
                <w:rPrChange w:id="217" w:author="Rampal Etienne" w:date="2018-01-19T09:21:00Z">
                  <w:rPr/>
                </w:rPrChange>
              </w:rPr>
            </w:pPr>
            <w:r w:rsidRPr="005D1CB3">
              <w:rPr>
                <w:rStyle w:val="VerbatimChar"/>
                <w:sz w:val="24"/>
                <w:rPrChange w:id="218" w:author="Rampal Etienne" w:date="2018-01-19T09:21:00Z">
                  <w:rPr>
                    <w:rStyle w:val="VerbatimChar"/>
                  </w:rPr>
                </w:rPrChange>
              </w:rPr>
              <w:t>create_log_normal_distr</w:t>
            </w:r>
          </w:p>
        </w:tc>
        <w:tc>
          <w:tcPr>
            <w:tcW w:w="0" w:type="auto"/>
          </w:tcPr>
          <w:p w:rsidR="008D4D05" w:rsidRPr="005D1CB3" w:rsidRDefault="0075001F">
            <w:pPr>
              <w:pStyle w:val="Compact"/>
              <w:rPr>
                <w:rPrChange w:id="219" w:author="Rampal Etienne" w:date="2018-01-19T09:21:00Z">
                  <w:rPr/>
                </w:rPrChange>
              </w:rPr>
            </w:pPr>
            <w:r w:rsidRPr="005D1CB3">
              <w:rPr>
                <w:rPrChange w:id="220" w:author="Rampal Etienne" w:date="2018-01-19T09:21:00Z">
                  <w:rPr/>
                </w:rPrChange>
              </w:rPr>
              <w:t>Create a log-normal distribution</w:t>
            </w:r>
          </w:p>
        </w:tc>
      </w:tr>
      <w:tr w:rsidR="008D4D05" w:rsidRPr="005D1CB3">
        <w:tc>
          <w:tcPr>
            <w:tcW w:w="0" w:type="auto"/>
          </w:tcPr>
          <w:p w:rsidR="008D4D05" w:rsidRPr="005D1CB3" w:rsidRDefault="0075001F">
            <w:pPr>
              <w:pStyle w:val="Compact"/>
              <w:rPr>
                <w:rPrChange w:id="221" w:author="Rampal Etienne" w:date="2018-01-19T09:21:00Z">
                  <w:rPr/>
                </w:rPrChange>
              </w:rPr>
            </w:pPr>
            <w:r w:rsidRPr="005D1CB3">
              <w:rPr>
                <w:rStyle w:val="VerbatimChar"/>
                <w:sz w:val="24"/>
                <w:rPrChange w:id="222" w:author="Rampal Etienne" w:date="2018-01-19T09:21:00Z">
                  <w:rPr>
                    <w:rStyle w:val="VerbatimChar"/>
                  </w:rPr>
                </w:rPrChange>
              </w:rPr>
              <w:t>create_normal_distr</w:t>
            </w:r>
          </w:p>
        </w:tc>
        <w:tc>
          <w:tcPr>
            <w:tcW w:w="0" w:type="auto"/>
          </w:tcPr>
          <w:p w:rsidR="008D4D05" w:rsidRPr="005D1CB3" w:rsidRDefault="0075001F">
            <w:pPr>
              <w:pStyle w:val="Compact"/>
              <w:rPr>
                <w:rPrChange w:id="223" w:author="Rampal Etienne" w:date="2018-01-19T09:21:00Z">
                  <w:rPr/>
                </w:rPrChange>
              </w:rPr>
            </w:pPr>
            <w:r w:rsidRPr="005D1CB3">
              <w:rPr>
                <w:rPrChange w:id="224" w:author="Rampal Etienne" w:date="2018-01-19T09:21:00Z">
                  <w:rPr/>
                </w:rPrChange>
              </w:rPr>
              <w:t>Create a normal distribution</w:t>
            </w:r>
          </w:p>
        </w:tc>
      </w:tr>
      <w:tr w:rsidR="008D4D05" w:rsidRPr="005D1CB3">
        <w:tc>
          <w:tcPr>
            <w:tcW w:w="0" w:type="auto"/>
          </w:tcPr>
          <w:p w:rsidR="008D4D05" w:rsidRPr="005D1CB3" w:rsidRDefault="0075001F">
            <w:pPr>
              <w:pStyle w:val="Compact"/>
              <w:rPr>
                <w:rPrChange w:id="225" w:author="Rampal Etienne" w:date="2018-01-19T09:21:00Z">
                  <w:rPr/>
                </w:rPrChange>
              </w:rPr>
            </w:pPr>
            <w:r w:rsidRPr="005D1CB3">
              <w:rPr>
                <w:rStyle w:val="VerbatimChar"/>
                <w:sz w:val="24"/>
                <w:rPrChange w:id="226" w:author="Rampal Etienne" w:date="2018-01-19T09:21:00Z">
                  <w:rPr>
                    <w:rStyle w:val="VerbatimChar"/>
                  </w:rPr>
                </w:rPrChange>
              </w:rPr>
              <w:t>create_one_div_x_distr</w:t>
            </w:r>
          </w:p>
        </w:tc>
        <w:tc>
          <w:tcPr>
            <w:tcW w:w="0" w:type="auto"/>
          </w:tcPr>
          <w:p w:rsidR="008D4D05" w:rsidRPr="005D1CB3" w:rsidRDefault="0075001F">
            <w:pPr>
              <w:pStyle w:val="Compact"/>
              <w:rPr>
                <w:rPrChange w:id="227" w:author="Rampal Etienne" w:date="2018-01-19T09:21:00Z">
                  <w:rPr/>
                </w:rPrChange>
              </w:rPr>
            </w:pPr>
            <w:r w:rsidRPr="005D1CB3">
              <w:rPr>
                <w:rPrChange w:id="228" w:author="Rampal Etienne" w:date="2018-01-19T09:21:00Z">
                  <w:rPr/>
                </w:rPrChange>
              </w:rPr>
              <w:t>Create a 1/X distribution</w:t>
            </w:r>
          </w:p>
        </w:tc>
      </w:tr>
      <w:tr w:rsidR="008D4D05" w:rsidRPr="005D1CB3">
        <w:tc>
          <w:tcPr>
            <w:tcW w:w="0" w:type="auto"/>
          </w:tcPr>
          <w:p w:rsidR="008D4D05" w:rsidRPr="005D1CB3" w:rsidRDefault="0075001F">
            <w:pPr>
              <w:pStyle w:val="Compact"/>
              <w:rPr>
                <w:rPrChange w:id="229" w:author="Rampal Etienne" w:date="2018-01-19T09:21:00Z">
                  <w:rPr/>
                </w:rPrChange>
              </w:rPr>
            </w:pPr>
            <w:r w:rsidRPr="005D1CB3">
              <w:rPr>
                <w:rStyle w:val="VerbatimChar"/>
                <w:sz w:val="24"/>
                <w:rPrChange w:id="230" w:author="Rampal Etienne" w:date="2018-01-19T09:21:00Z">
                  <w:rPr>
                    <w:rStyle w:val="VerbatimChar"/>
                  </w:rPr>
                </w:rPrChange>
              </w:rPr>
              <w:t>create_poisson_distr</w:t>
            </w:r>
          </w:p>
        </w:tc>
        <w:tc>
          <w:tcPr>
            <w:tcW w:w="0" w:type="auto"/>
          </w:tcPr>
          <w:p w:rsidR="008D4D05" w:rsidRPr="005D1CB3" w:rsidRDefault="0075001F">
            <w:pPr>
              <w:pStyle w:val="Compact"/>
              <w:rPr>
                <w:rPrChange w:id="231" w:author="Rampal Etienne" w:date="2018-01-19T09:21:00Z">
                  <w:rPr/>
                </w:rPrChange>
              </w:rPr>
            </w:pPr>
            <w:r w:rsidRPr="005D1CB3">
              <w:rPr>
                <w:rPrChange w:id="232" w:author="Rampal Etienne" w:date="2018-01-19T09:21:00Z">
                  <w:rPr/>
                </w:rPrChange>
              </w:rPr>
              <w:t>Create a Poisson distribution</w:t>
            </w:r>
          </w:p>
        </w:tc>
      </w:tr>
      <w:tr w:rsidR="008D4D05" w:rsidRPr="005D1CB3">
        <w:tc>
          <w:tcPr>
            <w:tcW w:w="0" w:type="auto"/>
          </w:tcPr>
          <w:p w:rsidR="008D4D05" w:rsidRPr="005D1CB3" w:rsidRDefault="0075001F">
            <w:pPr>
              <w:pStyle w:val="Compact"/>
              <w:rPr>
                <w:rPrChange w:id="233" w:author="Rampal Etienne" w:date="2018-01-19T09:21:00Z">
                  <w:rPr/>
                </w:rPrChange>
              </w:rPr>
            </w:pPr>
            <w:r w:rsidRPr="005D1CB3">
              <w:rPr>
                <w:rStyle w:val="VerbatimChar"/>
                <w:sz w:val="24"/>
                <w:rPrChange w:id="234" w:author="Rampal Etienne" w:date="2018-01-19T09:21:00Z">
                  <w:rPr>
                    <w:rStyle w:val="VerbatimChar"/>
                  </w:rPr>
                </w:rPrChange>
              </w:rPr>
              <w:t>create_uniform_distr</w:t>
            </w:r>
          </w:p>
        </w:tc>
        <w:tc>
          <w:tcPr>
            <w:tcW w:w="0" w:type="auto"/>
          </w:tcPr>
          <w:p w:rsidR="008D4D05" w:rsidRPr="005D1CB3" w:rsidRDefault="0075001F">
            <w:pPr>
              <w:pStyle w:val="Compact"/>
              <w:rPr>
                <w:rPrChange w:id="235" w:author="Rampal Etienne" w:date="2018-01-19T09:21:00Z">
                  <w:rPr/>
                </w:rPrChange>
              </w:rPr>
            </w:pPr>
            <w:r w:rsidRPr="005D1CB3">
              <w:rPr>
                <w:rPrChange w:id="236" w:author="Rampal Etienne" w:date="2018-01-19T09:21:00Z">
                  <w:rPr/>
                </w:rPrChange>
              </w:rPr>
              <w:t>Create a uniform distribution</w:t>
            </w:r>
          </w:p>
        </w:tc>
      </w:tr>
    </w:tbl>
    <w:p w:rsidR="008D4D05" w:rsidRPr="00042998" w:rsidRDefault="0075001F">
      <w:pPr>
        <w:pStyle w:val="BodyText"/>
      </w:pPr>
      <w:del w:id="237" w:author="Rampal Etienne" w:date="2018-01-19T10:01:00Z">
        <w:r w:rsidRPr="00042998" w:rsidDel="00042998">
          <w:delText xml:space="preserve">In total, </w:delText>
        </w:r>
      </w:del>
      <w:r w:rsidRPr="00042998">
        <w:rPr>
          <w:rStyle w:val="VerbatimChar"/>
          <w:sz w:val="24"/>
        </w:rPr>
        <w:t>beautier</w:t>
      </w:r>
      <w:r w:rsidRPr="00042998">
        <w:t xml:space="preserve"> </w:t>
      </w:r>
      <w:ins w:id="238" w:author="Rampal Etienne" w:date="2018-01-19T10:01:00Z">
        <w:r w:rsidR="00042998">
          <w:t xml:space="preserve">currently </w:t>
        </w:r>
      </w:ins>
      <w:r w:rsidRPr="00042998">
        <w:t xml:space="preserve">has 61 exported functions to create a BEAST2 configuration file. </w:t>
      </w:r>
      <w:r w:rsidRPr="00042998">
        <w:rPr>
          <w:rStyle w:val="VerbatimChar"/>
          <w:sz w:val="24"/>
        </w:rPr>
        <w:t>beautier</w:t>
      </w:r>
      <w:r w:rsidRPr="00042998">
        <w:t xml:space="preserve"> is an alt</w:t>
      </w:r>
      <w:r w:rsidRPr="00042998">
        <w:t xml:space="preserve">ernative for a majority of BEAUti use cases, but does not </w:t>
      </w:r>
      <w:ins w:id="239" w:author="Rampal Etienne" w:date="2018-01-19T10:01:00Z">
        <w:r w:rsidR="00042998">
          <w:t xml:space="preserve">yet </w:t>
        </w:r>
      </w:ins>
      <w:r w:rsidRPr="00042998">
        <w:t xml:space="preserve">support the full functionality of BEAUti. Because of BEAUti’s high number of plugins, </w:t>
      </w:r>
      <w:r w:rsidRPr="00042998">
        <w:rPr>
          <w:rStyle w:val="VerbatimChar"/>
          <w:sz w:val="24"/>
        </w:rPr>
        <w:t>beautier</w:t>
      </w:r>
      <w:r w:rsidRPr="00042998">
        <w:t xml:space="preserve"> uses an </w:t>
      </w:r>
      <w:commentRangeStart w:id="240"/>
      <w:r w:rsidRPr="00042998">
        <w:t>extensible software architecture</w:t>
      </w:r>
      <w:commentRangeEnd w:id="240"/>
      <w:r w:rsidR="00042998">
        <w:rPr>
          <w:rStyle w:val="CommentReference"/>
        </w:rPr>
        <w:commentReference w:id="240"/>
      </w:r>
      <w:r w:rsidRPr="00042998">
        <w:t xml:space="preserve">. </w:t>
      </w:r>
      <w:commentRangeStart w:id="241"/>
      <w:r w:rsidRPr="00042998">
        <w:t xml:space="preserve">A roadmap of </w:t>
      </w:r>
      <w:r w:rsidRPr="00042998">
        <w:rPr>
          <w:rStyle w:val="VerbatimChar"/>
          <w:sz w:val="24"/>
        </w:rPr>
        <w:t>beautier</w:t>
      </w:r>
      <w:r w:rsidRPr="00042998">
        <w:t>’s future extensions can be found on its</w:t>
      </w:r>
      <w:r w:rsidRPr="00042998">
        <w:t xml:space="preserve"> </w:t>
      </w:r>
      <w:commentRangeStart w:id="242"/>
      <w:r w:rsidRPr="00042998">
        <w:t>GitHub</w:t>
      </w:r>
      <w:commentRangeEnd w:id="242"/>
      <w:r w:rsidR="00042998">
        <w:rPr>
          <w:rStyle w:val="CommentReference"/>
        </w:rPr>
        <w:commentReference w:id="242"/>
      </w:r>
      <w:r w:rsidRPr="00042998">
        <w:t>.</w:t>
      </w:r>
      <w:commentRangeEnd w:id="241"/>
      <w:r w:rsidR="00042998">
        <w:rPr>
          <w:rStyle w:val="CommentReference"/>
        </w:rPr>
        <w:commentReference w:id="241"/>
      </w:r>
    </w:p>
    <w:p w:rsidR="008D4D05" w:rsidRPr="00042998" w:rsidRDefault="00042998">
      <w:pPr>
        <w:pStyle w:val="BodyText"/>
      </w:pPr>
      <w:commentRangeStart w:id="243"/>
      <w:ins w:id="244" w:author="Rampal Etienne" w:date="2018-01-19T10:06:00Z">
        <w:r>
          <w:t>Our initial motivation to create beautier is that</w:t>
        </w:r>
      </w:ins>
      <w:ins w:id="245" w:author="Rampal Etienne" w:date="2018-01-19T10:08:00Z">
        <w:r>
          <w:t xml:space="preserve"> we wanted to fix the crown age</w:t>
        </w:r>
      </w:ins>
      <w:ins w:id="246" w:author="Rampal Etienne" w:date="2018-01-19T10:06:00Z">
        <w:r>
          <w:t xml:space="preserve"> </w:t>
        </w:r>
      </w:ins>
      <w:ins w:id="247" w:author="Rampal Etienne" w:date="2018-01-19T10:08:00Z">
        <w:r>
          <w:t xml:space="preserve">of a phylogeny, but because </w:t>
        </w:r>
      </w:ins>
      <w:r w:rsidR="0075001F" w:rsidRPr="00042998">
        <w:t>BEAUti assumes that a phylogeny has a crown age that needs to be jointly-estimated with the phylogeny and other parameters</w:t>
      </w:r>
      <w:del w:id="248" w:author="Rampal Etienne" w:date="2018-01-19T10:07:00Z">
        <w:r w:rsidR="0075001F" w:rsidRPr="00042998" w:rsidDel="00042998">
          <w:delText xml:space="preserve">. BEAUti </w:delText>
        </w:r>
      </w:del>
      <w:ins w:id="249" w:author="Rampal Etienne" w:date="2018-01-19T10:08:00Z">
        <w:r>
          <w:t>it</w:t>
        </w:r>
      </w:ins>
      <w:ins w:id="250" w:author="Rampal Etienne" w:date="2018-01-19T10:07:00Z">
        <w:r>
          <w:t xml:space="preserve"> </w:t>
        </w:r>
      </w:ins>
      <w:r w:rsidR="0075001F" w:rsidRPr="00042998">
        <w:t>does not</w:t>
      </w:r>
      <w:r w:rsidR="0075001F" w:rsidRPr="00042998">
        <w:t xml:space="preserve"> allow for fixing </w:t>
      </w:r>
      <w:del w:id="251" w:author="Rampal Etienne" w:date="2018-01-19T10:09:00Z">
        <w:r w:rsidR="0075001F" w:rsidRPr="00042998" w:rsidDel="00042998">
          <w:delText>a phylogeny’s</w:delText>
        </w:r>
      </w:del>
      <w:ins w:id="252" w:author="Rampal Etienne" w:date="2018-01-19T10:09:00Z">
        <w:r>
          <w:t>the</w:t>
        </w:r>
      </w:ins>
      <w:r w:rsidR="0075001F" w:rsidRPr="00042998">
        <w:t xml:space="preserve"> crown age. </w:t>
      </w:r>
      <w:r w:rsidR="0075001F" w:rsidRPr="00042998">
        <w:t xml:space="preserve">Without </w:t>
      </w:r>
      <w:r w:rsidR="0075001F" w:rsidRPr="00042998">
        <w:rPr>
          <w:rStyle w:val="VerbatimChar"/>
          <w:sz w:val="24"/>
        </w:rPr>
        <w:t>beautier</w:t>
      </w:r>
      <w:r w:rsidR="0075001F" w:rsidRPr="00042998">
        <w:t>, one needs to manually edit the BEAST2 XML confi</w:t>
      </w:r>
      <w:r w:rsidR="0075001F" w:rsidRPr="00042998">
        <w:t xml:space="preserve">guration file, which is tedious and prone to errors. </w:t>
      </w:r>
      <w:r w:rsidR="0075001F" w:rsidRPr="00042998">
        <w:rPr>
          <w:rStyle w:val="VerbatimChar"/>
          <w:sz w:val="24"/>
        </w:rPr>
        <w:t>beautier</w:t>
      </w:r>
      <w:r w:rsidR="0075001F" w:rsidRPr="00042998">
        <w:t xml:space="preserve">, allows for easy setting of a fixed crown age, </w:t>
      </w:r>
      <w:del w:id="253" w:author="Rampal Etienne" w:date="2018-01-19T10:09:00Z">
        <w:r w:rsidR="0075001F" w:rsidRPr="00042998" w:rsidDel="00042998">
          <w:delText>which allows for</w:delText>
        </w:r>
      </w:del>
      <w:ins w:id="254" w:author="Rampal Etienne" w:date="2018-01-19T10:09:00Z">
        <w:r>
          <w:t>enabling</w:t>
        </w:r>
      </w:ins>
      <w:r w:rsidR="0075001F" w:rsidRPr="00042998">
        <w:t xml:space="preserve"> theoretical experiments with one less source of variation.</w:t>
      </w:r>
      <w:commentRangeEnd w:id="243"/>
      <w:r w:rsidR="003832E4">
        <w:rPr>
          <w:rStyle w:val="CommentReference"/>
        </w:rPr>
        <w:commentReference w:id="243"/>
      </w:r>
    </w:p>
    <w:p w:rsidR="008D4D05" w:rsidRPr="00042998" w:rsidRDefault="0075001F">
      <w:pPr>
        <w:pStyle w:val="BodyText"/>
      </w:pPr>
      <w:r w:rsidRPr="00042998">
        <w:rPr>
          <w:rStyle w:val="VerbatimChar"/>
          <w:sz w:val="24"/>
        </w:rPr>
        <w:lastRenderedPageBreak/>
        <w:t>beastier</w:t>
      </w:r>
      <w:r w:rsidRPr="00042998">
        <w:t xml:space="preserve">  and </w:t>
      </w:r>
      <w:r w:rsidRPr="00042998">
        <w:rPr>
          <w:rStyle w:val="VerbatimChar"/>
          <w:sz w:val="24"/>
        </w:rPr>
        <w:t>lumier</w:t>
      </w:r>
      <w:r w:rsidRPr="00042998">
        <w:t xml:space="preserve">  </w:t>
      </w:r>
      <w:r w:rsidRPr="00042998">
        <w:t xml:space="preserve">are related packages, used to confirm the correct working of </w:t>
      </w:r>
      <w:del w:id="255" w:author="Rampal Etienne" w:date="2018-01-19T10:06:00Z">
        <w:r w:rsidRPr="00042998" w:rsidDel="00042998">
          <w:delText>verb;</w:delText>
        </w:r>
      </w:del>
      <w:r w:rsidRPr="00042998">
        <w:t xml:space="preserve">beautier;. </w:t>
      </w:r>
      <w:r w:rsidRPr="00042998">
        <w:rPr>
          <w:rStyle w:val="VerbatimChar"/>
          <w:sz w:val="24"/>
        </w:rPr>
        <w:t>lumier</w:t>
      </w:r>
      <w:r w:rsidRPr="00042998">
        <w:t xml:space="preserve"> calls BEAST2 from within R and </w:t>
      </w:r>
      <w:commentRangeStart w:id="256"/>
      <w:r w:rsidRPr="00042998">
        <w:t>is</w:t>
      </w:r>
      <w:commentRangeEnd w:id="256"/>
      <w:r w:rsidR="00042998">
        <w:rPr>
          <w:rStyle w:val="CommentReference"/>
        </w:rPr>
        <w:commentReference w:id="256"/>
      </w:r>
      <w:r w:rsidRPr="00042998">
        <w:t xml:space="preserve"> used to confirm that the XML files created by </w:t>
      </w:r>
      <w:r w:rsidRPr="00042998">
        <w:rPr>
          <w:rStyle w:val="VerbatimChar"/>
          <w:sz w:val="24"/>
        </w:rPr>
        <w:t>beautier</w:t>
      </w:r>
      <w:r w:rsidRPr="00042998">
        <w:t xml:space="preserve"> are valid. Additionally, </w:t>
      </w:r>
      <w:r w:rsidRPr="00042998">
        <w:rPr>
          <w:rStyle w:val="VerbatimChar"/>
          <w:sz w:val="24"/>
        </w:rPr>
        <w:t>lumier</w:t>
      </w:r>
      <w:r w:rsidRPr="00042998">
        <w:t xml:space="preserve"> </w:t>
      </w:r>
      <w:del w:id="257" w:author="Rampal Etienne" w:date="2018-01-19T10:06:00Z">
        <w:r w:rsidRPr="00042998" w:rsidDel="00042998">
          <w:delText xml:space="preserve">is </w:delText>
        </w:r>
      </w:del>
      <w:ins w:id="258" w:author="Rampal Etienne" w:date="2018-01-19T10:06:00Z">
        <w:r w:rsidR="00042998">
          <w:t>can be</w:t>
        </w:r>
        <w:r w:rsidR="00042998" w:rsidRPr="00042998">
          <w:t xml:space="preserve"> </w:t>
        </w:r>
      </w:ins>
      <w:r w:rsidRPr="00042998">
        <w:t xml:space="preserve">used to run BEAST2 to create posteriors. </w:t>
      </w:r>
      <w:r w:rsidRPr="00042998">
        <w:rPr>
          <w:rStyle w:val="VerbatimChar"/>
          <w:sz w:val="24"/>
        </w:rPr>
        <w:t>beastie</w:t>
      </w:r>
      <w:r w:rsidRPr="00042998">
        <w:rPr>
          <w:rStyle w:val="VerbatimChar"/>
          <w:sz w:val="24"/>
        </w:rPr>
        <w:t>r</w:t>
      </w:r>
      <w:r w:rsidRPr="00042998">
        <w:t xml:space="preserve"> can </w:t>
      </w:r>
      <w:commentRangeStart w:id="259"/>
      <w:r w:rsidRPr="00042998">
        <w:t>parse</w:t>
      </w:r>
      <w:commentRangeEnd w:id="259"/>
      <w:r w:rsidR="00FE49F4">
        <w:rPr>
          <w:rStyle w:val="CommentReference"/>
        </w:rPr>
        <w:commentReference w:id="259"/>
      </w:r>
      <w:r w:rsidRPr="00042998">
        <w:t xml:space="preserve"> BEAST2 posteriors, and </w:t>
      </w:r>
      <w:del w:id="260" w:author="Rampal Etienne" w:date="2018-01-19T10:05:00Z">
        <w:r w:rsidRPr="00042998" w:rsidDel="00042998">
          <w:delText xml:space="preserve">is </w:delText>
        </w:r>
      </w:del>
      <w:ins w:id="261" w:author="Rampal Etienne" w:date="2018-01-19T10:05:00Z">
        <w:r w:rsidR="00042998">
          <w:t>can, for example, be</w:t>
        </w:r>
        <w:r w:rsidR="00042998" w:rsidRPr="00042998">
          <w:t xml:space="preserve"> </w:t>
        </w:r>
      </w:ins>
      <w:r w:rsidRPr="00042998">
        <w:t xml:space="preserve">used to confirm whether posteriors have an estimated or fixed crown </w:t>
      </w:r>
      <w:commentRangeStart w:id="262"/>
      <w:r w:rsidRPr="00042998">
        <w:t>age</w:t>
      </w:r>
      <w:commentRangeEnd w:id="262"/>
      <w:r w:rsidR="00FE49F4">
        <w:rPr>
          <w:rStyle w:val="CommentReference"/>
        </w:rPr>
        <w:commentReference w:id="262"/>
      </w:r>
      <w:r w:rsidRPr="00042998">
        <w:t>.</w:t>
      </w:r>
    </w:p>
    <w:p w:rsidR="008D4D05" w:rsidRPr="005D1CB3" w:rsidRDefault="005A781B">
      <w:pPr>
        <w:pStyle w:val="Heading1"/>
        <w:rPr>
          <w:sz w:val="24"/>
          <w:szCs w:val="24"/>
          <w:rPrChange w:id="264" w:author="Rampal Etienne" w:date="2018-01-19T09:21:00Z">
            <w:rPr/>
          </w:rPrChange>
        </w:rPr>
      </w:pPr>
      <w:bookmarkStart w:id="265" w:name="examples"/>
      <w:bookmarkEnd w:id="265"/>
      <w:ins w:id="266" w:author="Rampal Etienne" w:date="2018-01-19T10:11:00Z">
        <w:r>
          <w:rPr>
            <w:sz w:val="24"/>
            <w:szCs w:val="24"/>
          </w:rPr>
          <w:t>Usage</w:t>
        </w:r>
      </w:ins>
      <w:del w:id="267" w:author="Rampal Etienne" w:date="2018-01-19T10:11:00Z">
        <w:r w:rsidR="0075001F" w:rsidRPr="005D1CB3" w:rsidDel="005A781B">
          <w:rPr>
            <w:sz w:val="24"/>
            <w:szCs w:val="24"/>
            <w:rPrChange w:id="268" w:author="Rampal Etienne" w:date="2018-01-19T09:21:00Z">
              <w:rPr/>
            </w:rPrChange>
          </w:rPr>
          <w:delText>Examples</w:delText>
        </w:r>
      </w:del>
    </w:p>
    <w:p w:rsidR="008D4D05" w:rsidRPr="0035302B" w:rsidRDefault="0075001F">
      <w:pPr>
        <w:pStyle w:val="FirstParagraph"/>
      </w:pPr>
      <w:r w:rsidRPr="005D1CB3">
        <w:t xml:space="preserve">In R, </w:t>
      </w:r>
      <w:del w:id="269" w:author="Rampal Etienne" w:date="2018-01-19T10:10:00Z">
        <w:r w:rsidRPr="005D1CB3" w:rsidDel="005A781B">
          <w:delText>a package’s</w:delText>
        </w:r>
      </w:del>
      <w:ins w:id="270" w:author="Rampal Etienne" w:date="2018-01-19T10:10:00Z">
        <w:r w:rsidR="005A781B">
          <w:t>the</w:t>
        </w:r>
      </w:ins>
      <w:r w:rsidRPr="005D1CB3">
        <w:t xml:space="preserve"> functions </w:t>
      </w:r>
      <w:ins w:id="271" w:author="Rampal Etienne" w:date="2018-01-19T10:10:00Z">
        <w:r w:rsidR="005A781B">
          <w:t xml:space="preserve">of a package </w:t>
        </w:r>
      </w:ins>
      <w:r w:rsidRPr="005D1CB3">
        <w:t>need to be loaded in the global namespace first:</w:t>
      </w:r>
    </w:p>
    <w:p w:rsidR="008D4D05" w:rsidRPr="0035302B" w:rsidRDefault="0075001F">
      <w:pPr>
        <w:pStyle w:val="SourceCode"/>
      </w:pPr>
      <w:r w:rsidRPr="0035302B">
        <w:rPr>
          <w:rStyle w:val="VerbatimChar"/>
          <w:sz w:val="24"/>
        </w:rPr>
        <w:t>library(beautier)</w:t>
      </w:r>
    </w:p>
    <w:p w:rsidR="008D4D05" w:rsidRPr="00042998" w:rsidRDefault="0075001F">
      <w:pPr>
        <w:pStyle w:val="FirstParagraph"/>
      </w:pPr>
      <w:r w:rsidRPr="00CE1A62">
        <w:t xml:space="preserve">BEAUti, and likewise </w:t>
      </w:r>
      <w:r w:rsidRPr="00042998">
        <w:rPr>
          <w:rStyle w:val="VerbatimChar"/>
          <w:sz w:val="24"/>
        </w:rPr>
        <w:t>beautier</w:t>
      </w:r>
      <w:r w:rsidRPr="00042998">
        <w:t>, needs at l</w:t>
      </w:r>
      <w:r w:rsidRPr="00042998">
        <w:t xml:space="preserve">east a FASTA filename and an output filename. In BEAUti, this is achieved by loading a FASTA file (resulting in figure [fig:simplest_beauti_usage]), then saving an output file using a common save file dialog. In </w:t>
      </w:r>
      <w:r w:rsidRPr="00042998">
        <w:rPr>
          <w:rStyle w:val="VerbatimChar"/>
          <w:sz w:val="24"/>
        </w:rPr>
        <w:t>beautier</w:t>
      </w:r>
      <w:r w:rsidRPr="00042998">
        <w:t>, the same is achieved by</w:t>
      </w:r>
      <w:ins w:id="272" w:author="Rampal Etienne" w:date="2018-01-19T10:33:00Z">
        <w:r w:rsidR="00F04DFF">
          <w:t>:</w:t>
        </w:r>
      </w:ins>
      <w:del w:id="273" w:author="Rampal Etienne" w:date="2018-01-19T10:33:00Z">
        <w:r w:rsidRPr="00042998" w:rsidDel="00F04DFF">
          <w:delText xml:space="preserve"> listing [l</w:delText>
        </w:r>
        <w:r w:rsidRPr="00042998" w:rsidDel="00F04DFF">
          <w:delText>st:simplest_example]</w:delText>
        </w:r>
      </w:del>
      <w:r w:rsidRPr="00042998">
        <w:t>:</w:t>
      </w:r>
    </w:p>
    <w:p w:rsidR="008D4D05" w:rsidRPr="003832E4" w:rsidRDefault="0075001F">
      <w:pPr>
        <w:pStyle w:val="SourceCode"/>
      </w:pPr>
      <w:r w:rsidRPr="005A781B">
        <w:rPr>
          <w:rStyle w:val="VerbatimChar"/>
          <w:sz w:val="24"/>
        </w:rPr>
        <w:t>library(beautier)</w:t>
      </w:r>
      <w:r w:rsidRPr="005A781B">
        <w:br/>
      </w:r>
      <w:r w:rsidRPr="00F04DFF">
        <w:rPr>
          <w:rStyle w:val="VerbatimChar"/>
          <w:sz w:val="24"/>
        </w:rPr>
        <w:t>create_beast2_input_file</w:t>
      </w:r>
      <w:r w:rsidRPr="00F04DFF">
        <w:rPr>
          <w:rStyle w:val="VerbatimChar"/>
          <w:sz w:val="24"/>
        </w:rPr>
        <w:t>(</w:t>
      </w:r>
      <w:r w:rsidRPr="00F04DFF">
        <w:br/>
      </w:r>
      <w:r w:rsidRPr="003832E4">
        <w:rPr>
          <w:rStyle w:val="VerbatimChar"/>
          <w:sz w:val="24"/>
        </w:rPr>
        <w:t xml:space="preserve">  "</w:t>
      </w:r>
      <w:commentRangeStart w:id="274"/>
      <w:r w:rsidRPr="003832E4">
        <w:rPr>
          <w:rStyle w:val="VerbatimChar"/>
          <w:sz w:val="24"/>
        </w:rPr>
        <w:t>alignment</w:t>
      </w:r>
      <w:commentRangeEnd w:id="274"/>
      <w:r w:rsidR="003832E4">
        <w:rPr>
          <w:rStyle w:val="CommentReference"/>
        </w:rPr>
        <w:commentReference w:id="274"/>
      </w:r>
      <w:r w:rsidRPr="003832E4">
        <w:rPr>
          <w:rStyle w:val="VerbatimChar"/>
          <w:sz w:val="24"/>
        </w:rPr>
        <w:t>.fas",</w:t>
      </w:r>
      <w:r w:rsidRPr="003832E4">
        <w:br/>
      </w:r>
      <w:r w:rsidRPr="003832E4">
        <w:rPr>
          <w:rStyle w:val="VerbatimChar"/>
          <w:sz w:val="24"/>
        </w:rPr>
        <w:t xml:space="preserve">  "beast2.xml"</w:t>
      </w:r>
      <w:r w:rsidRPr="003832E4">
        <w:br/>
      </w:r>
      <w:r w:rsidRPr="003832E4">
        <w:rPr>
          <w:rStyle w:val="VerbatimChar"/>
          <w:sz w:val="24"/>
        </w:rPr>
        <w:t>)</w:t>
      </w:r>
    </w:p>
    <w:p w:rsidR="008D4D05" w:rsidRPr="003832E4" w:rsidRDefault="0075001F">
      <w:pPr>
        <w:pStyle w:val="FigurewithCaption"/>
      </w:pPr>
      <w:r w:rsidRPr="003832E4">
        <w:rPr>
          <w:noProof/>
        </w:rPr>
        <w:drawing>
          <wp:inline distT="0" distB="0" distL="0" distR="0" wp14:anchorId="2035B94C" wp14:editId="48124AD0">
            <wp:extent cx="5334000" cy="1189258"/>
            <wp:effectExtent l="0" t="0" r="0" b="0"/>
            <wp:docPr id="10" name="Picture" descr="Simplest BEAUti usage"/>
            <wp:cNvGraphicFramePr/>
            <a:graphic xmlns:a="http://schemas.openxmlformats.org/drawingml/2006/main">
              <a:graphicData uri="http://schemas.openxmlformats.org/drawingml/2006/picture">
                <pic:pic xmlns:pic="http://schemas.openxmlformats.org/drawingml/2006/picture">
                  <pic:nvPicPr>
                    <pic:cNvPr id="0" name="Picture" descr="all_default.png"/>
                    <pic:cNvPicPr>
                      <a:picLocks noChangeAspect="1" noChangeArrowheads="1"/>
                    </pic:cNvPicPr>
                  </pic:nvPicPr>
                  <pic:blipFill>
                    <a:blip r:embed="rId18"/>
                    <a:stretch>
                      <a:fillRect/>
                    </a:stretch>
                  </pic:blipFill>
                  <pic:spPr bwMode="auto">
                    <a:xfrm>
                      <a:off x="0" y="0"/>
                      <a:ext cx="5334000" cy="1189258"/>
                    </a:xfrm>
                    <a:prstGeom prst="rect">
                      <a:avLst/>
                    </a:prstGeom>
                    <a:noFill/>
                    <a:ln w="9525">
                      <a:noFill/>
                      <a:headEnd/>
                      <a:tailEnd/>
                    </a:ln>
                  </pic:spPr>
                </pic:pic>
              </a:graphicData>
            </a:graphic>
          </wp:inline>
        </w:drawing>
      </w:r>
    </w:p>
    <w:p w:rsidR="008D4D05" w:rsidRPr="005A781B" w:rsidRDefault="0075001F">
      <w:pPr>
        <w:pStyle w:val="ImageCaption"/>
      </w:pPr>
      <w:r w:rsidRPr="003832E4">
        <w:t xml:space="preserve">Simplest BEAUti </w:t>
      </w:r>
      <w:commentRangeStart w:id="275"/>
      <w:r w:rsidRPr="003832E4">
        <w:t>usage</w:t>
      </w:r>
      <w:commentRangeEnd w:id="275"/>
      <w:r w:rsidR="005A781B">
        <w:rPr>
          <w:rStyle w:val="CommentReference"/>
          <w:i w:val="0"/>
        </w:rPr>
        <w:commentReference w:id="275"/>
      </w:r>
    </w:p>
    <w:p w:rsidR="008D4D05" w:rsidRPr="005A781B" w:rsidRDefault="0075001F">
      <w:pPr>
        <w:pStyle w:val="BodyText"/>
      </w:pPr>
      <w:r w:rsidRPr="005A781B">
        <w:t>This code will create a BEAST2 configuration file with name ’</w:t>
      </w:r>
      <w:r w:rsidRPr="00F04DFF">
        <w:rPr>
          <w:rStyle w:val="VerbatimChar"/>
          <w:sz w:val="24"/>
        </w:rPr>
        <w:t>beast2.xml</w:t>
      </w:r>
      <w:r w:rsidRPr="005A781B">
        <w:t xml:space="preserve">’, using a FASTA file with name </w:t>
      </w:r>
      <w:r w:rsidRPr="00F04DFF">
        <w:rPr>
          <w:rStyle w:val="VerbatimChar"/>
          <w:sz w:val="24"/>
        </w:rPr>
        <w:t>alignment.fas</w:t>
      </w:r>
      <w:r w:rsidRPr="005A781B">
        <w:t>, using the same default settings as BEAUti. The default settings are, among others, to use a Jukes-Cantor site model , a strict clock, and a Yule birth tree prior .</w:t>
      </w:r>
    </w:p>
    <w:p w:rsidR="008D4D05" w:rsidRPr="00F04DFF" w:rsidRDefault="0075001F">
      <w:pPr>
        <w:pStyle w:val="BodyText"/>
      </w:pPr>
      <w:r w:rsidRPr="005A781B">
        <w:t>An example of using a different site model, clock model and tree prior is</w:t>
      </w:r>
      <w:del w:id="276" w:author="Rampal Etienne" w:date="2018-01-19T10:33:00Z">
        <w:r w:rsidRPr="005A781B" w:rsidDel="00F04DFF">
          <w:delText xml:space="preserve"> shown by listing</w:delText>
        </w:r>
        <w:r w:rsidRPr="005A781B" w:rsidDel="00F04DFF">
          <w:delText xml:space="preserve"> [lst:all_different]</w:delText>
        </w:r>
      </w:del>
      <w:r w:rsidRPr="005A781B">
        <w:t>:</w:t>
      </w:r>
    </w:p>
    <w:p w:rsidR="008D4D05" w:rsidRPr="005D1CB3" w:rsidRDefault="0075001F">
      <w:pPr>
        <w:pStyle w:val="SourceCode"/>
        <w:rPr>
          <w:rPrChange w:id="277" w:author="Rampal Etienne" w:date="2018-01-19T09:21:00Z">
            <w:rPr/>
          </w:rPrChange>
        </w:rPr>
      </w:pPr>
      <w:r w:rsidRPr="003832E4">
        <w:rPr>
          <w:rStyle w:val="VerbatimChar"/>
          <w:sz w:val="24"/>
        </w:rPr>
        <w:t>library(beautier)</w:t>
      </w:r>
      <w:r w:rsidRPr="003832E4">
        <w:br/>
      </w:r>
      <w:r w:rsidRPr="003832E4">
        <w:rPr>
          <w:rStyle w:val="VerbatimChar"/>
          <w:sz w:val="24"/>
        </w:rPr>
        <w:t>create_beast2_input_file(</w:t>
      </w:r>
      <w:r w:rsidRPr="003832E4">
        <w:br/>
      </w:r>
      <w:r w:rsidRPr="003832E4">
        <w:rPr>
          <w:rStyle w:val="VerbatimChar"/>
          <w:sz w:val="24"/>
        </w:rPr>
        <w:t xml:space="preserve">  "alignment.fas",</w:t>
      </w:r>
      <w:r w:rsidRPr="003832E4">
        <w:br/>
      </w:r>
      <w:r w:rsidRPr="00FE49F4">
        <w:rPr>
          <w:rStyle w:val="VerbatimChar"/>
          <w:sz w:val="24"/>
        </w:rPr>
        <w:t xml:space="preserve">  "beast2.xml",</w:t>
      </w:r>
      <w:r w:rsidRPr="00FE49F4">
        <w:br/>
      </w:r>
      <w:r w:rsidRPr="00FE49F4">
        <w:rPr>
          <w:rStyle w:val="VerbatimChar"/>
          <w:sz w:val="24"/>
        </w:rPr>
        <w:t xml:space="preserve">  site_models = create_hky_site_model(),</w:t>
      </w:r>
      <w:r w:rsidRPr="00FE49F4">
        <w:br/>
      </w:r>
      <w:r w:rsidRPr="005D1CB3">
        <w:rPr>
          <w:rStyle w:val="VerbatimChar"/>
          <w:sz w:val="24"/>
          <w:rPrChange w:id="278" w:author="Rampal Etienne" w:date="2018-01-19T09:21:00Z">
            <w:rPr>
              <w:rStyle w:val="VerbatimChar"/>
            </w:rPr>
          </w:rPrChange>
        </w:rPr>
        <w:t xml:space="preserve">  clock_models = create_rln_clock_model(),</w:t>
      </w:r>
      <w:r w:rsidRPr="005D1CB3">
        <w:rPr>
          <w:rPrChange w:id="279" w:author="Rampal Etienne" w:date="2018-01-19T09:21:00Z">
            <w:rPr/>
          </w:rPrChange>
        </w:rPr>
        <w:br/>
      </w:r>
      <w:r w:rsidRPr="005D1CB3">
        <w:rPr>
          <w:rStyle w:val="VerbatimChar"/>
          <w:sz w:val="24"/>
          <w:rPrChange w:id="280" w:author="Rampal Etienne" w:date="2018-01-19T09:21:00Z">
            <w:rPr>
              <w:rStyle w:val="VerbatimChar"/>
            </w:rPr>
          </w:rPrChange>
        </w:rPr>
        <w:lastRenderedPageBreak/>
        <w:t xml:space="preserve">  tree_priors = create_bd_tree_prior()</w:t>
      </w:r>
      <w:r w:rsidRPr="005D1CB3">
        <w:rPr>
          <w:rPrChange w:id="281" w:author="Rampal Etienne" w:date="2018-01-19T09:21:00Z">
            <w:rPr/>
          </w:rPrChange>
        </w:rPr>
        <w:br/>
      </w:r>
      <w:r w:rsidRPr="005D1CB3">
        <w:rPr>
          <w:rStyle w:val="VerbatimChar"/>
          <w:sz w:val="24"/>
          <w:rPrChange w:id="282" w:author="Rampal Etienne" w:date="2018-01-19T09:21:00Z">
            <w:rPr>
              <w:rStyle w:val="VerbatimChar"/>
            </w:rPr>
          </w:rPrChange>
        </w:rPr>
        <w:t>)</w:t>
      </w:r>
    </w:p>
    <w:p w:rsidR="008D4D05" w:rsidRPr="005A781B" w:rsidDel="00F04DFF" w:rsidRDefault="0075001F">
      <w:pPr>
        <w:pStyle w:val="FirstParagraph"/>
        <w:rPr>
          <w:del w:id="283" w:author="Rampal Etienne" w:date="2018-01-19T10:34:00Z"/>
        </w:rPr>
      </w:pPr>
      <w:r w:rsidRPr="005D1CB3">
        <w:rPr>
          <w:rPrChange w:id="284" w:author="Rampal Etienne" w:date="2018-01-19T09:21:00Z">
            <w:rPr/>
          </w:rPrChange>
        </w:rPr>
        <w:t>This code uses an HKY site mod</w:t>
      </w:r>
      <w:r w:rsidRPr="005D1CB3">
        <w:rPr>
          <w:rPrChange w:id="285" w:author="Rampal Etienne" w:date="2018-01-19T09:21:00Z">
            <w:rPr/>
          </w:rPrChange>
        </w:rPr>
        <w:t>el, a relaxed log-normal clock model and a birth-death tree prior</w:t>
      </w:r>
      <w:ins w:id="286" w:author="Rampal Etienne" w:date="2018-01-19T10:14:00Z">
        <w:r w:rsidR="005A781B">
          <w:t>, each with their default settings in BEAUti</w:t>
        </w:r>
      </w:ins>
      <w:r w:rsidRPr="005A781B">
        <w:t xml:space="preserve"> . Table [tab:functions] shows an overview of all functions to create site models, clock models and tree </w:t>
      </w:r>
      <w:commentRangeStart w:id="287"/>
      <w:r w:rsidRPr="005A781B">
        <w:t>priors</w:t>
      </w:r>
      <w:commentRangeEnd w:id="287"/>
      <w:r w:rsidR="005A781B">
        <w:rPr>
          <w:rStyle w:val="CommentReference"/>
        </w:rPr>
        <w:commentReference w:id="287"/>
      </w:r>
      <w:r w:rsidRPr="005A781B">
        <w:t>.</w:t>
      </w:r>
    </w:p>
    <w:p w:rsidR="008D4D05" w:rsidRPr="00042998" w:rsidRDefault="00F04DFF" w:rsidP="00F04DFF">
      <w:pPr>
        <w:pStyle w:val="FirstParagraph"/>
        <w:pPrChange w:id="288" w:author="Rampal Etienne" w:date="2018-01-19T10:34:00Z">
          <w:pPr>
            <w:pStyle w:val="BodyText"/>
          </w:pPr>
        </w:pPrChange>
      </w:pPr>
      <w:ins w:id="289" w:author="Rampal Etienne" w:date="2018-01-19T10:34:00Z">
        <w:r>
          <w:t xml:space="preserve">Note that </w:t>
        </w:r>
      </w:ins>
      <w:del w:id="290" w:author="Rampal Etienne" w:date="2018-01-19T10:34:00Z">
        <w:r w:rsidR="0075001F" w:rsidRPr="005A781B" w:rsidDel="00F04DFF">
          <w:delText>T</w:delText>
        </w:r>
      </w:del>
      <w:ins w:id="291" w:author="Rampal Etienne" w:date="2018-01-19T10:34:00Z">
        <w:r>
          <w:t>t</w:t>
        </w:r>
      </w:ins>
      <w:r w:rsidR="0075001F" w:rsidRPr="005A781B">
        <w:t xml:space="preserve">he arguments’ names </w:t>
      </w:r>
      <w:r w:rsidR="0075001F" w:rsidRPr="00F04DFF">
        <w:rPr>
          <w:rStyle w:val="VerbatimChar"/>
          <w:sz w:val="24"/>
        </w:rPr>
        <w:t>site_models</w:t>
      </w:r>
      <w:r w:rsidR="0075001F" w:rsidRPr="00CE1A62">
        <w:t xml:space="preserve">, </w:t>
      </w:r>
      <w:r w:rsidR="0075001F" w:rsidRPr="00042998">
        <w:rPr>
          <w:rStyle w:val="VerbatimChar"/>
          <w:sz w:val="24"/>
        </w:rPr>
        <w:t>clock_models</w:t>
      </w:r>
      <w:r w:rsidR="0075001F" w:rsidRPr="00CE1A62">
        <w:t xml:space="preserve"> and </w:t>
      </w:r>
      <w:r w:rsidR="0075001F" w:rsidRPr="00042998">
        <w:rPr>
          <w:rStyle w:val="VerbatimChar"/>
          <w:sz w:val="24"/>
        </w:rPr>
        <w:t>tree_priors</w:t>
      </w:r>
      <w:r w:rsidR="0075001F" w:rsidRPr="00CE1A62">
        <w:t xml:space="preserve"> are plural, as </w:t>
      </w:r>
      <w:r w:rsidR="0075001F" w:rsidRPr="00042998">
        <w:t xml:space="preserve">each of these can be (a list of) one or more elements. Each of these arguments must have the same number of elements, so that each alignment has its own site model, clock model and tree </w:t>
      </w:r>
      <w:commentRangeStart w:id="292"/>
      <w:r w:rsidR="0075001F" w:rsidRPr="00042998">
        <w:t>prior</w:t>
      </w:r>
      <w:commentRangeEnd w:id="292"/>
      <w:r w:rsidR="003832E4">
        <w:rPr>
          <w:rStyle w:val="CommentReference"/>
        </w:rPr>
        <w:commentReference w:id="292"/>
      </w:r>
      <w:r w:rsidR="0075001F" w:rsidRPr="00042998">
        <w:t>.</w:t>
      </w:r>
    </w:p>
    <w:p w:rsidR="008D4D05" w:rsidRPr="00042998" w:rsidRDefault="0075001F">
      <w:pPr>
        <w:pStyle w:val="BodyText"/>
      </w:pPr>
      <w:r w:rsidRPr="00042998">
        <w:rPr>
          <w:rStyle w:val="VerbatimChar"/>
          <w:sz w:val="24"/>
        </w:rPr>
        <w:t>beautier</w:t>
      </w:r>
      <w:r w:rsidRPr="00CE1A62">
        <w:t xml:space="preserve"> also uses the same default distributions as BEAUti for</w:t>
      </w:r>
      <w:r w:rsidRPr="00042998">
        <w:t xml:space="preserve"> the site models, clock models and tree priors. For example, a Yule tree prior assumes that </w:t>
      </w:r>
      <w:ins w:id="293" w:author="Rampal Etienne" w:date="2018-01-19T10:35:00Z">
        <w:r w:rsidR="00F04DFF">
          <w:t xml:space="preserve">the </w:t>
        </w:r>
      </w:ins>
      <w:r w:rsidRPr="00042998">
        <w:t xml:space="preserve">birth rate </w:t>
      </w:r>
      <w:del w:id="294" w:author="Rampal Etienne" w:date="2018-01-19T10:35:00Z">
        <w:r w:rsidRPr="00042998" w:rsidDel="00F04DFF">
          <w:delText xml:space="preserve">likelihoods </w:delText>
        </w:r>
      </w:del>
      <w:r w:rsidRPr="00042998">
        <w:t>follow</w:t>
      </w:r>
      <w:ins w:id="295" w:author="Rampal Etienne" w:date="2018-01-19T10:35:00Z">
        <w:r w:rsidR="00F04DFF">
          <w:t>s</w:t>
        </w:r>
      </w:ins>
      <w:r w:rsidRPr="00042998">
        <w:t xml:space="preserve"> a uniform distribution, from minus infinity to </w:t>
      </w:r>
      <w:ins w:id="296" w:author="Rampal Etienne" w:date="2018-01-19T10:34:00Z">
        <w:r w:rsidR="00F04DFF">
          <w:t xml:space="preserve">plus </w:t>
        </w:r>
      </w:ins>
      <w:r w:rsidRPr="00042998">
        <w:t xml:space="preserve">infinity. This assumption </w:t>
      </w:r>
      <w:del w:id="297" w:author="Rampal Etienne" w:date="2018-01-19T10:34:00Z">
        <w:r w:rsidRPr="00042998" w:rsidDel="00F04DFF">
          <w:delText xml:space="preserve">entails </w:delText>
        </w:r>
      </w:del>
      <w:ins w:id="298" w:author="Rampal Etienne" w:date="2018-01-19T10:34:00Z">
        <w:r w:rsidR="00F04DFF">
          <w:t>implies</w:t>
        </w:r>
        <w:r w:rsidR="00F04DFF" w:rsidRPr="00042998">
          <w:t xml:space="preserve"> </w:t>
        </w:r>
      </w:ins>
      <w:r w:rsidRPr="00042998">
        <w:t>that negative and positive birth rates are just as li</w:t>
      </w:r>
      <w:r w:rsidRPr="00042998">
        <w:t>kely, where a negative birth rate is biologically impossible</w:t>
      </w:r>
      <w:commentRangeStart w:id="299"/>
      <w:r w:rsidRPr="00CE1A62">
        <w:rPr>
          <w:rStyle w:val="FootnoteReference"/>
        </w:rPr>
        <w:footnoteReference w:id="1"/>
      </w:r>
      <w:commentRangeEnd w:id="299"/>
      <w:r w:rsidR="003832E4">
        <w:rPr>
          <w:rStyle w:val="CommentReference"/>
        </w:rPr>
        <w:commentReference w:id="299"/>
      </w:r>
      <w:r w:rsidRPr="00CE1A62">
        <w:t xml:space="preserve">. One may prefer an exponential distribution instead, as this would assume only positive birth rates, and </w:t>
      </w:r>
      <w:del w:id="301" w:author="Rampal Etienne" w:date="2018-01-19T10:35:00Z">
        <w:r w:rsidRPr="00CE1A62" w:rsidDel="00F04DFF">
          <w:delText xml:space="preserve">unlikely </w:delText>
        </w:r>
      </w:del>
      <w:ins w:id="302" w:author="Rampal Etienne" w:date="2018-01-19T10:35:00Z">
        <w:r w:rsidR="00F04DFF">
          <w:t>make</w:t>
        </w:r>
        <w:r w:rsidR="00F04DFF" w:rsidRPr="00CE1A62">
          <w:t xml:space="preserve"> </w:t>
        </w:r>
      </w:ins>
      <w:r w:rsidRPr="00CE1A62">
        <w:t>high birth rates</w:t>
      </w:r>
      <w:ins w:id="303" w:author="Rampal Etienne" w:date="2018-01-19T10:35:00Z">
        <w:r w:rsidR="00F04DFF">
          <w:t xml:space="preserve"> unlikely</w:t>
        </w:r>
      </w:ins>
      <w:r w:rsidRPr="00CE1A62">
        <w:t>.</w:t>
      </w:r>
    </w:p>
    <w:p w:rsidR="008D4D05" w:rsidRPr="00042998" w:rsidRDefault="0075001F">
      <w:pPr>
        <w:pStyle w:val="BodyText"/>
      </w:pPr>
      <w:del w:id="304" w:author="Rampal Etienne" w:date="2018-01-19T10:35:00Z">
        <w:r w:rsidRPr="00042998" w:rsidDel="00F04DFF">
          <w:delText>Listing [lst:diff_distr] shows how to do so</w:delText>
        </w:r>
      </w:del>
      <w:ins w:id="305" w:author="Rampal Etienne" w:date="2018-01-19T10:35:00Z">
        <w:r w:rsidR="003832E4">
          <w:t>Th</w:t>
        </w:r>
      </w:ins>
      <w:ins w:id="306" w:author="Rampal Etienne" w:date="2018-01-19T10:36:00Z">
        <w:r w:rsidR="003832E4">
          <w:t>e following script</w:t>
        </w:r>
      </w:ins>
      <w:ins w:id="307" w:author="Rampal Etienne" w:date="2018-01-19T10:35:00Z">
        <w:r w:rsidR="00F04DFF">
          <w:t xml:space="preserve"> </w:t>
        </w:r>
      </w:ins>
      <w:ins w:id="308" w:author="Rampal Etienne" w:date="2018-01-19T10:36:00Z">
        <w:r w:rsidR="003832E4">
          <w:t>shows</w:t>
        </w:r>
      </w:ins>
      <w:ins w:id="309" w:author="Rampal Etienne" w:date="2018-01-19T10:35:00Z">
        <w:r w:rsidR="00F04DFF">
          <w:t xml:space="preserve"> how to do this</w:t>
        </w:r>
      </w:ins>
      <w:r w:rsidRPr="00042998">
        <w:t xml:space="preserve"> in </w:t>
      </w:r>
      <w:r w:rsidRPr="00042998">
        <w:rPr>
          <w:rStyle w:val="VerbatimChar"/>
          <w:sz w:val="24"/>
        </w:rPr>
        <w:t>beautier</w:t>
      </w:r>
      <w:r w:rsidRPr="00CE1A62">
        <w:t>:</w:t>
      </w:r>
    </w:p>
    <w:p w:rsidR="008D4D05" w:rsidRPr="003832E4" w:rsidRDefault="0075001F">
      <w:pPr>
        <w:pStyle w:val="SourceCode"/>
      </w:pPr>
      <w:r w:rsidRPr="00042998">
        <w:rPr>
          <w:rStyle w:val="VerbatimChar"/>
          <w:sz w:val="24"/>
        </w:rPr>
        <w:t>libra</w:t>
      </w:r>
      <w:r w:rsidRPr="00042998">
        <w:rPr>
          <w:rStyle w:val="VerbatimChar"/>
          <w:sz w:val="24"/>
        </w:rPr>
        <w:t>ry(beautier)</w:t>
      </w:r>
      <w:r w:rsidRPr="00042998">
        <w:br/>
      </w:r>
      <w:r w:rsidRPr="005A781B">
        <w:rPr>
          <w:rStyle w:val="VerbatimChar"/>
          <w:sz w:val="24"/>
        </w:rPr>
        <w:t>create_beast2_input_file(</w:t>
      </w:r>
      <w:r w:rsidRPr="005A781B">
        <w:br/>
      </w:r>
      <w:r w:rsidRPr="005A781B">
        <w:rPr>
          <w:rStyle w:val="VerbatimChar"/>
          <w:sz w:val="24"/>
        </w:rPr>
        <w:t xml:space="preserve">  "alignment.fas",</w:t>
      </w:r>
      <w:r w:rsidRPr="005A781B">
        <w:br/>
      </w:r>
      <w:r w:rsidRPr="005A781B">
        <w:rPr>
          <w:rStyle w:val="VerbatimChar"/>
          <w:sz w:val="24"/>
        </w:rPr>
        <w:t xml:space="preserve">  "beast2.xml",</w:t>
      </w:r>
      <w:r w:rsidRPr="00F04DFF">
        <w:br/>
      </w:r>
      <w:r w:rsidRPr="00F04DFF">
        <w:rPr>
          <w:rStyle w:val="VerbatimChar"/>
          <w:sz w:val="24"/>
        </w:rPr>
        <w:t xml:space="preserve">  tree_priors = create_yule_tree_prior(</w:t>
      </w:r>
      <w:r w:rsidRPr="00F04DFF">
        <w:br/>
      </w:r>
      <w:r w:rsidRPr="00F04DFF">
        <w:rPr>
          <w:rStyle w:val="VerbatimChar"/>
          <w:sz w:val="24"/>
        </w:rPr>
        <w:t xml:space="preserve">    birth_rate_distr = create_exp_</w:t>
      </w:r>
      <w:commentRangeStart w:id="310"/>
      <w:r w:rsidRPr="00F04DFF">
        <w:rPr>
          <w:rStyle w:val="VerbatimChar"/>
          <w:sz w:val="24"/>
        </w:rPr>
        <w:t>distr</w:t>
      </w:r>
      <w:commentRangeEnd w:id="310"/>
      <w:r w:rsidR="003832E4">
        <w:rPr>
          <w:rStyle w:val="CommentReference"/>
        </w:rPr>
        <w:commentReference w:id="310"/>
      </w:r>
      <w:r w:rsidRPr="00F04DFF">
        <w:rPr>
          <w:rStyle w:val="VerbatimChar"/>
          <w:sz w:val="24"/>
        </w:rPr>
        <w:t xml:space="preserve">()    </w:t>
      </w:r>
      <w:r w:rsidRPr="00F04DFF">
        <w:br/>
      </w:r>
      <w:r w:rsidRPr="003832E4">
        <w:rPr>
          <w:rStyle w:val="VerbatimChar"/>
          <w:sz w:val="24"/>
        </w:rPr>
        <w:t xml:space="preserve">  )</w:t>
      </w:r>
      <w:r w:rsidRPr="003832E4">
        <w:br/>
      </w:r>
      <w:r w:rsidRPr="003832E4">
        <w:rPr>
          <w:rStyle w:val="VerbatimChar"/>
          <w:sz w:val="24"/>
        </w:rPr>
        <w:t>)</w:t>
      </w:r>
    </w:p>
    <w:p w:rsidR="008D4D05" w:rsidRPr="003832E4" w:rsidRDefault="0075001F">
      <w:pPr>
        <w:pStyle w:val="FirstParagraph"/>
      </w:pPr>
      <w:commentRangeStart w:id="311"/>
      <w:r w:rsidRPr="003832E4">
        <w:t>Novel</w:t>
      </w:r>
      <w:commentRangeEnd w:id="311"/>
      <w:r w:rsidR="003832E4">
        <w:rPr>
          <w:rStyle w:val="CommentReference"/>
        </w:rPr>
        <w:commentReference w:id="311"/>
      </w:r>
      <w:r w:rsidRPr="003832E4">
        <w:t xml:space="preserve"> functionality that </w:t>
      </w:r>
      <w:r w:rsidRPr="003832E4">
        <w:rPr>
          <w:rStyle w:val="VerbatimChar"/>
          <w:sz w:val="24"/>
        </w:rPr>
        <w:t>beautier</w:t>
      </w:r>
      <w:r w:rsidRPr="003832E4">
        <w:t xml:space="preserve"> </w:t>
      </w:r>
      <w:r w:rsidRPr="003832E4">
        <w:t xml:space="preserve">offers, is that it allows for specifying a fixed crown age. By default, a phylogeny’s crown age is jointly-estimated with the other parameters. Setting a fixed crown age is not yet possible in BEAUti directly, but </w:t>
      </w:r>
      <w:del w:id="312" w:author="Rampal Etienne" w:date="2018-01-19T10:40:00Z">
        <w:r w:rsidRPr="003832E4" w:rsidDel="003832E4">
          <w:delText>it is documented</w:delText>
        </w:r>
      </w:del>
      <w:ins w:id="313" w:author="Rampal Etienne" w:date="2018-01-19T10:40:00Z">
        <w:r w:rsidR="003832E4">
          <w:t>de BEAUti documentation mentions</w:t>
        </w:r>
      </w:ins>
      <w:r w:rsidRPr="003832E4">
        <w:t xml:space="preserve"> how to manually edit the </w:t>
      </w:r>
      <w:r w:rsidRPr="003832E4">
        <w:t xml:space="preserve">XML file to allow for a fixed crown age. </w:t>
      </w:r>
      <w:del w:id="314" w:author="Rampal Etienne" w:date="2018-01-19T10:41:00Z">
        <w:r w:rsidRPr="003832E4" w:rsidDel="003832E4">
          <w:delText>Listing [lst:fixed_crown_age] shows</w:delText>
        </w:r>
      </w:del>
      <w:ins w:id="315" w:author="Rampal Etienne" w:date="2018-01-19T10:41:00Z">
        <w:r w:rsidR="003832E4">
          <w:t>This is</w:t>
        </w:r>
      </w:ins>
      <w:r w:rsidRPr="003832E4">
        <w:t xml:space="preserve"> how to specify a fixed crown age with </w:t>
      </w:r>
      <w:r w:rsidRPr="003832E4">
        <w:rPr>
          <w:rStyle w:val="VerbatimChar"/>
          <w:sz w:val="24"/>
        </w:rPr>
        <w:t>beautier</w:t>
      </w:r>
      <w:r w:rsidRPr="003832E4">
        <w:t>:</w:t>
      </w:r>
    </w:p>
    <w:p w:rsidR="008D4D05" w:rsidRPr="005D1CB3" w:rsidRDefault="0075001F">
      <w:pPr>
        <w:pStyle w:val="SourceCode"/>
        <w:rPr>
          <w:rPrChange w:id="316" w:author="Rampal Etienne" w:date="2018-01-19T09:21:00Z">
            <w:rPr/>
          </w:rPrChange>
        </w:rPr>
      </w:pPr>
      <w:r w:rsidRPr="003832E4">
        <w:rPr>
          <w:rStyle w:val="VerbatimChar"/>
          <w:sz w:val="24"/>
        </w:rPr>
        <w:t>create_beast2_input_file(</w:t>
      </w:r>
      <w:r w:rsidRPr="003832E4">
        <w:br/>
      </w:r>
      <w:r w:rsidRPr="00FE49F4">
        <w:rPr>
          <w:rStyle w:val="VerbatimChar"/>
          <w:sz w:val="24"/>
        </w:rPr>
        <w:t xml:space="preserve">  "alignment.fas",</w:t>
      </w:r>
      <w:r w:rsidRPr="00FE49F4">
        <w:br/>
      </w:r>
      <w:r w:rsidRPr="005D1CB3">
        <w:rPr>
          <w:rStyle w:val="VerbatimChar"/>
          <w:sz w:val="24"/>
          <w:rPrChange w:id="317" w:author="Rampal Etienne" w:date="2018-01-19T09:21:00Z">
            <w:rPr>
              <w:rStyle w:val="VerbatimChar"/>
            </w:rPr>
          </w:rPrChange>
        </w:rPr>
        <w:t xml:space="preserve">  "beast2.xml"</w:t>
      </w:r>
      <w:r w:rsidRPr="005D1CB3">
        <w:rPr>
          <w:rPrChange w:id="318" w:author="Rampal Etienne" w:date="2018-01-19T09:21:00Z">
            <w:rPr/>
          </w:rPrChange>
        </w:rPr>
        <w:br/>
      </w:r>
      <w:r w:rsidRPr="005D1CB3">
        <w:rPr>
          <w:rStyle w:val="VerbatimChar"/>
          <w:sz w:val="24"/>
          <w:rPrChange w:id="319" w:author="Rampal Etienne" w:date="2018-01-19T09:21:00Z">
            <w:rPr>
              <w:rStyle w:val="VerbatimChar"/>
            </w:rPr>
          </w:rPrChange>
        </w:rPr>
        <w:t xml:space="preserve">  posterior_crown_age = 15</w:t>
      </w:r>
      <w:r w:rsidRPr="005D1CB3">
        <w:rPr>
          <w:rPrChange w:id="320" w:author="Rampal Etienne" w:date="2018-01-19T09:21:00Z">
            <w:rPr/>
          </w:rPrChange>
        </w:rPr>
        <w:br/>
      </w:r>
      <w:r w:rsidRPr="005D1CB3">
        <w:rPr>
          <w:rStyle w:val="VerbatimChar"/>
          <w:sz w:val="24"/>
          <w:rPrChange w:id="321" w:author="Rampal Etienne" w:date="2018-01-19T09:21:00Z">
            <w:rPr>
              <w:rStyle w:val="VerbatimChar"/>
            </w:rPr>
          </w:rPrChange>
        </w:rPr>
        <w:t>)</w:t>
      </w:r>
    </w:p>
    <w:p w:rsidR="008D4D05" w:rsidRPr="005D1CB3" w:rsidRDefault="0075001F">
      <w:pPr>
        <w:pStyle w:val="Heading1"/>
        <w:rPr>
          <w:sz w:val="24"/>
          <w:szCs w:val="24"/>
          <w:rPrChange w:id="322" w:author="Rampal Etienne" w:date="2018-01-19T09:21:00Z">
            <w:rPr/>
          </w:rPrChange>
        </w:rPr>
      </w:pPr>
      <w:bookmarkStart w:id="323" w:name="beautier-development-and-other-resources"/>
      <w:bookmarkEnd w:id="323"/>
      <w:r w:rsidRPr="005D1CB3">
        <w:rPr>
          <w:sz w:val="24"/>
          <w:szCs w:val="24"/>
          <w:rPrChange w:id="324" w:author="Rampal Etienne" w:date="2018-01-19T09:21:00Z">
            <w:rPr/>
          </w:rPrChange>
        </w:rPr>
        <w:lastRenderedPageBreak/>
        <w:t>beautier development and other resources</w:t>
      </w:r>
    </w:p>
    <w:p w:rsidR="003832E4" w:rsidRPr="00042998" w:rsidRDefault="0075001F" w:rsidP="003832E4">
      <w:pPr>
        <w:pStyle w:val="BodyText"/>
        <w:rPr>
          <w:ins w:id="325" w:author="Rampal Etienne" w:date="2018-01-19T10:43:00Z"/>
        </w:rPr>
      </w:pPr>
      <w:r w:rsidRPr="005D1CB3">
        <w:rPr>
          <w:rStyle w:val="VerbatimChar"/>
          <w:sz w:val="24"/>
        </w:rPr>
        <w:t>b</w:t>
      </w:r>
      <w:r w:rsidRPr="0035302B">
        <w:rPr>
          <w:rStyle w:val="VerbatimChar"/>
          <w:sz w:val="24"/>
        </w:rPr>
        <w:t>eautier</w:t>
      </w:r>
      <w:r w:rsidRPr="0035302B">
        <w:t xml:space="preserve"> is free, libre and open source software available from the official R package archive at </w:t>
      </w:r>
      <w:r w:rsidRPr="0035302B">
        <w:fldChar w:fldCharType="begin"/>
      </w:r>
      <w:r w:rsidRPr="005D1CB3">
        <w:rPr>
          <w:rPrChange w:id="326" w:author="Rampal Etienne" w:date="2018-01-19T09:21:00Z">
            <w:rPr/>
          </w:rPrChange>
        </w:rPr>
        <w:instrText xml:space="preserve"> HYPERLINK "http://cran.r-project.org/src/contrib/PACKAGES.html" \l "beautier" \h </w:instrText>
      </w:r>
      <w:r w:rsidRPr="005D1CB3">
        <w:rPr>
          <w:rPrChange w:id="327" w:author="Rampal Etienne" w:date="2018-01-19T09:21:00Z">
            <w:rPr/>
          </w:rPrChange>
        </w:rPr>
        <w:fldChar w:fldCharType="separate"/>
      </w:r>
      <w:r w:rsidRPr="003832E4">
        <w:rPr>
          <w:rStyle w:val="Hyperlink"/>
        </w:rPr>
        <w:t>http://cran.r-project.org/src/contrib/PACKAGES.html#beautier</w:t>
      </w:r>
      <w:r w:rsidRPr="003832E4">
        <w:rPr>
          <w:rStyle w:val="Hyperlink"/>
        </w:rPr>
        <w:fldChar w:fldCharType="end"/>
      </w:r>
      <w:r w:rsidRPr="003832E4">
        <w:t xml:space="preserve"> and is licens</w:t>
      </w:r>
      <w:r w:rsidRPr="003832E4">
        <w:t>ed under the GNU General Public License v3.0.</w:t>
      </w:r>
      <w:ins w:id="328" w:author="Rampal Etienne" w:date="2018-01-19T10:43:00Z">
        <w:r w:rsidR="003832E4">
          <w:t xml:space="preserve"> </w:t>
        </w:r>
        <w:r w:rsidR="003832E4" w:rsidRPr="00042998">
          <w:rPr>
            <w:rStyle w:val="VerbatimChar"/>
            <w:sz w:val="24"/>
          </w:rPr>
          <w:t>beautier</w:t>
        </w:r>
        <w:r w:rsidR="003832E4" w:rsidRPr="00CE1A62">
          <w:t xml:space="preserve">’s uses the </w:t>
        </w:r>
        <w:r w:rsidR="003832E4" w:rsidRPr="00042998">
          <w:t xml:space="preserve">Travis CI  continuous integration </w:t>
        </w:r>
        <w:commentRangeStart w:id="329"/>
        <w:r w:rsidR="003832E4" w:rsidRPr="00042998">
          <w:t>service</w:t>
        </w:r>
      </w:ins>
      <w:commentRangeEnd w:id="329"/>
      <w:ins w:id="330" w:author="Rampal Etienne" w:date="2018-01-19T10:45:00Z">
        <w:r w:rsidR="003832E4">
          <w:rPr>
            <w:rStyle w:val="CommentReference"/>
          </w:rPr>
          <w:commentReference w:id="329"/>
        </w:r>
      </w:ins>
      <w:ins w:id="331" w:author="Rampal Etienne" w:date="2018-01-19T10:43:00Z">
        <w:r w:rsidR="003832E4" w:rsidRPr="00042998">
          <w:t xml:space="preserve">, which is known to significantly increase the number of bugs exposed  and increases the speed at which new features are added. </w:t>
        </w:r>
        <w:r w:rsidR="003832E4" w:rsidRPr="00042998">
          <w:rPr>
            <w:rStyle w:val="VerbatimChar"/>
            <w:sz w:val="24"/>
          </w:rPr>
          <w:t>beautier</w:t>
        </w:r>
        <w:r w:rsidR="003832E4" w:rsidRPr="00CE1A62">
          <w:t xml:space="preserve"> has a 100% code coverage, wh</w:t>
        </w:r>
        <w:r w:rsidR="003832E4">
          <w:t>ich correlates with code qualit</w:t>
        </w:r>
      </w:ins>
      <w:ins w:id="332" w:author="Rampal Etienne" w:date="2018-01-19T10:44:00Z">
        <w:r w:rsidR="003832E4">
          <w:t>y</w:t>
        </w:r>
      </w:ins>
      <w:ins w:id="333" w:author="Rampal Etienne" w:date="2018-01-19T10:45:00Z">
        <w:r w:rsidR="003832E4">
          <w:t>, and it</w:t>
        </w:r>
      </w:ins>
      <w:ins w:id="334" w:author="Rampal Etienne" w:date="2018-01-19T10:43:00Z">
        <w:r w:rsidR="003832E4" w:rsidRPr="00CE1A62">
          <w:t xml:space="preserve"> f</w:t>
        </w:r>
        <w:r w:rsidR="003832E4" w:rsidRPr="00042998">
          <w:t>ollo</w:t>
        </w:r>
        <w:r w:rsidR="003832E4">
          <w:t>ws Hadley Wickham’s style guide</w:t>
        </w:r>
      </w:ins>
      <w:ins w:id="335" w:author="Rampal Etienne" w:date="2018-01-19T10:44:00Z">
        <w:r w:rsidR="003832E4">
          <w:t xml:space="preserve"> to</w:t>
        </w:r>
      </w:ins>
      <w:ins w:id="336" w:author="Rampal Etienne" w:date="2018-01-19T10:43:00Z">
        <w:r w:rsidR="003832E4">
          <w:t xml:space="preserve"> improve softwar</w:t>
        </w:r>
      </w:ins>
      <w:ins w:id="337" w:author="Rampal Etienne" w:date="2018-01-19T10:44:00Z">
        <w:r w:rsidR="003832E4">
          <w:t>e</w:t>
        </w:r>
      </w:ins>
      <w:ins w:id="338" w:author="Rampal Etienne" w:date="2018-01-19T10:43:00Z">
        <w:r w:rsidR="003832E4" w:rsidRPr="00042998">
          <w:t xml:space="preserve"> quality .</w:t>
        </w:r>
      </w:ins>
      <w:ins w:id="339" w:author="Rampal Etienne" w:date="2018-01-19T10:45:00Z">
        <w:r w:rsidR="003832E4">
          <w:t xml:space="preserve"> </w:t>
        </w:r>
        <w:r w:rsidR="003832E4" w:rsidRPr="00042998">
          <w:rPr>
            <w:rStyle w:val="VerbatimChar"/>
            <w:sz w:val="24"/>
          </w:rPr>
          <w:t>beautier</w:t>
        </w:r>
        <w:r w:rsidR="003832E4" w:rsidRPr="00CE1A62">
          <w:t xml:space="preserve"> </w:t>
        </w:r>
        <w:r w:rsidR="003832E4">
          <w:t>depends</w:t>
        </w:r>
        <w:r w:rsidR="003832E4" w:rsidRPr="00CE1A62">
          <w:t xml:space="preserve"> on multiple packages, which are </w:t>
        </w:r>
        <w:r w:rsidR="003832E4" w:rsidRPr="00042998">
          <w:rPr>
            <w:rStyle w:val="VerbatimChar"/>
            <w:sz w:val="24"/>
          </w:rPr>
          <w:t>APE</w:t>
        </w:r>
        <w:r w:rsidR="003832E4" w:rsidRPr="00CE1A62">
          <w:t xml:space="preserve"> , </w:t>
        </w:r>
        <w:r w:rsidR="003832E4" w:rsidRPr="00042998">
          <w:rPr>
            <w:rStyle w:val="VerbatimChar"/>
            <w:sz w:val="24"/>
          </w:rPr>
          <w:t>beastier</w:t>
        </w:r>
        <w:r w:rsidR="003832E4" w:rsidRPr="00CE1A62">
          <w:t xml:space="preserve"> , </w:t>
        </w:r>
        <w:r w:rsidR="003832E4" w:rsidRPr="00042998">
          <w:rPr>
            <w:rStyle w:val="VerbatimChar"/>
            <w:sz w:val="24"/>
          </w:rPr>
          <w:t>devtools</w:t>
        </w:r>
        <w:r w:rsidR="003832E4" w:rsidRPr="00CE1A62">
          <w:t xml:space="preserve"> , </w:t>
        </w:r>
        <w:r w:rsidR="003832E4" w:rsidRPr="00042998">
          <w:rPr>
            <w:rStyle w:val="VerbatimChar"/>
            <w:sz w:val="24"/>
          </w:rPr>
          <w:t>geiger</w:t>
        </w:r>
        <w:r w:rsidR="003832E4" w:rsidRPr="00CE1A62">
          <w:t xml:space="preserve"> , </w:t>
        </w:r>
        <w:r w:rsidR="003832E4" w:rsidRPr="00042998">
          <w:rPr>
            <w:rStyle w:val="VerbatimChar"/>
            <w:sz w:val="24"/>
          </w:rPr>
          <w:t>ggplot2</w:t>
        </w:r>
        <w:r w:rsidR="003832E4" w:rsidRPr="00CE1A62">
          <w:t xml:space="preserve"> , </w:t>
        </w:r>
        <w:r w:rsidR="003832E4" w:rsidRPr="00042998">
          <w:rPr>
            <w:rStyle w:val="VerbatimChar"/>
            <w:sz w:val="24"/>
          </w:rPr>
          <w:t>knitr</w:t>
        </w:r>
        <w:r w:rsidR="003832E4" w:rsidRPr="00CE1A62">
          <w:t xml:space="preserve"> , </w:t>
        </w:r>
        <w:r w:rsidR="003832E4" w:rsidRPr="00042998">
          <w:rPr>
            <w:rStyle w:val="VerbatimChar"/>
            <w:sz w:val="24"/>
          </w:rPr>
          <w:t>lumier</w:t>
        </w:r>
        <w:r w:rsidR="003832E4" w:rsidRPr="00CE1A62">
          <w:t xml:space="preserve"> , </w:t>
        </w:r>
        <w:r w:rsidR="003832E4" w:rsidRPr="00042998">
          <w:rPr>
            <w:rStyle w:val="VerbatimChar"/>
            <w:sz w:val="24"/>
          </w:rPr>
          <w:t>phangorn</w:t>
        </w:r>
        <w:r w:rsidR="003832E4" w:rsidRPr="00CE1A62">
          <w:t xml:space="preserve"> , </w:t>
        </w:r>
        <w:r w:rsidR="003832E4" w:rsidRPr="00042998">
          <w:rPr>
            <w:rStyle w:val="VerbatimChar"/>
            <w:sz w:val="24"/>
          </w:rPr>
          <w:t>rmarkdown</w:t>
        </w:r>
        <w:r w:rsidR="003832E4" w:rsidRPr="00CE1A62">
          <w:t xml:space="preserve"> , </w:t>
        </w:r>
        <w:r w:rsidR="003832E4" w:rsidRPr="00042998">
          <w:rPr>
            <w:rStyle w:val="VerbatimChar"/>
            <w:sz w:val="24"/>
          </w:rPr>
          <w:t>seqinr</w:t>
        </w:r>
        <w:r w:rsidR="003832E4" w:rsidRPr="00CE1A62">
          <w:t xml:space="preserve"> , </w:t>
        </w:r>
        <w:r w:rsidR="003832E4" w:rsidRPr="00042998">
          <w:rPr>
            <w:rStyle w:val="VerbatimChar"/>
            <w:sz w:val="24"/>
          </w:rPr>
          <w:t>stringr</w:t>
        </w:r>
        <w:r w:rsidR="003832E4" w:rsidRPr="00CE1A62">
          <w:t xml:space="preserve"> , </w:t>
        </w:r>
        <w:r w:rsidR="003832E4" w:rsidRPr="00042998">
          <w:rPr>
            <w:rStyle w:val="VerbatimChar"/>
            <w:sz w:val="24"/>
          </w:rPr>
          <w:t>testit</w:t>
        </w:r>
        <w:r w:rsidR="003832E4" w:rsidRPr="00CE1A62">
          <w:t xml:space="preserve">  and </w:t>
        </w:r>
        <w:r w:rsidR="003832E4" w:rsidRPr="00042998">
          <w:rPr>
            <w:rStyle w:val="VerbatimChar"/>
            <w:sz w:val="24"/>
          </w:rPr>
          <w:t>TreeSim</w:t>
        </w:r>
        <w:r w:rsidR="003832E4" w:rsidRPr="00CE1A62">
          <w:t xml:space="preserve"> .</w:t>
        </w:r>
      </w:ins>
    </w:p>
    <w:p w:rsidR="008D4D05" w:rsidRPr="003832E4" w:rsidDel="003832E4" w:rsidRDefault="008D4D05">
      <w:pPr>
        <w:pStyle w:val="FirstParagraph"/>
        <w:rPr>
          <w:del w:id="340" w:author="Rampal Etienne" w:date="2018-01-19T10:42:00Z"/>
        </w:rPr>
      </w:pPr>
    </w:p>
    <w:p w:rsidR="008D4D05" w:rsidRPr="00042998" w:rsidRDefault="003832E4" w:rsidP="003832E4">
      <w:pPr>
        <w:pStyle w:val="FirstParagraph"/>
        <w:pPrChange w:id="341" w:author="Rampal Etienne" w:date="2018-01-19T10:42:00Z">
          <w:pPr>
            <w:pStyle w:val="BodyText"/>
          </w:pPr>
        </w:pPrChange>
      </w:pPr>
      <w:ins w:id="342" w:author="Rampal Etienne" w:date="2018-01-19T10:42:00Z">
        <w:r>
          <w:rPr>
            <w:rStyle w:val="VerbatimChar"/>
            <w:sz w:val="24"/>
          </w:rPr>
          <w:t xml:space="preserve"> </w:t>
        </w:r>
      </w:ins>
      <w:r w:rsidR="0075001F" w:rsidRPr="003832E4">
        <w:rPr>
          <w:rStyle w:val="VerbatimChar"/>
          <w:sz w:val="24"/>
        </w:rPr>
        <w:t>beautier</w:t>
      </w:r>
      <w:r w:rsidR="0075001F" w:rsidRPr="00CE1A62">
        <w:t xml:space="preserve">’s development takes place on </w:t>
      </w:r>
      <w:commentRangeStart w:id="343"/>
      <w:r w:rsidR="0075001F" w:rsidRPr="00CE1A62">
        <w:t>GitHub</w:t>
      </w:r>
      <w:commentRangeEnd w:id="343"/>
      <w:r>
        <w:rPr>
          <w:rStyle w:val="CommentReference"/>
        </w:rPr>
        <w:commentReference w:id="343"/>
      </w:r>
      <w:r w:rsidR="0075001F" w:rsidRPr="00CE1A62">
        <w:t xml:space="preserve"> , which facilitates collaboration  and improves transparency</w:t>
      </w:r>
      <w:del w:id="344" w:author="Rampal Etienne" w:date="2018-01-19T10:42:00Z">
        <w:r w:rsidR="0075001F" w:rsidRPr="00CE1A62" w:rsidDel="003832E4">
          <w:delText xml:space="preserve"> </w:delText>
        </w:r>
      </w:del>
      <w:r w:rsidR="0075001F" w:rsidRPr="00CE1A62">
        <w:t xml:space="preserve">. </w:t>
      </w:r>
      <w:r w:rsidR="0075001F" w:rsidRPr="00042998">
        <w:rPr>
          <w:rStyle w:val="VerbatimChar"/>
          <w:sz w:val="24"/>
        </w:rPr>
        <w:t>beautier</w:t>
      </w:r>
      <w:r w:rsidR="0075001F" w:rsidRPr="00CE1A62">
        <w:t xml:space="preserve">’s GitHub </w:t>
      </w:r>
      <w:del w:id="345" w:author="Rampal Etienne" w:date="2018-01-19T10:43:00Z">
        <w:r w:rsidR="0075001F" w:rsidRPr="00CE1A62" w:rsidDel="003832E4">
          <w:delText xml:space="preserve">facilitates </w:delText>
        </w:r>
      </w:del>
      <w:ins w:id="346" w:author="Rampal Etienne" w:date="2018-01-19T10:43:00Z">
        <w:r>
          <w:t>accomodates</w:t>
        </w:r>
        <w:r w:rsidRPr="00CE1A62">
          <w:t xml:space="preserve"> </w:t>
        </w:r>
      </w:ins>
      <w:r w:rsidR="0075001F" w:rsidRPr="00CE1A62">
        <w:t>feature requests and has a guidelines how to do so.</w:t>
      </w:r>
    </w:p>
    <w:p w:rsidR="008D4D05" w:rsidRPr="00042998" w:rsidDel="003832E4" w:rsidRDefault="0075001F">
      <w:pPr>
        <w:pStyle w:val="BodyText"/>
        <w:rPr>
          <w:del w:id="347" w:author="Rampal Etienne" w:date="2018-01-19T10:43:00Z"/>
        </w:rPr>
      </w:pPr>
      <w:del w:id="348" w:author="Rampal Etienne" w:date="2018-01-19T10:43:00Z">
        <w:r w:rsidRPr="00042998" w:rsidDel="003832E4">
          <w:rPr>
            <w:rStyle w:val="VerbatimChar"/>
            <w:sz w:val="24"/>
          </w:rPr>
          <w:delText>beautier</w:delText>
        </w:r>
        <w:r w:rsidRPr="00CE1A62" w:rsidDel="003832E4">
          <w:delText xml:space="preserve">’s uses the </w:delText>
        </w:r>
        <w:r w:rsidRPr="00042998" w:rsidDel="003832E4">
          <w:delText>Travis CI  continuous integration service, which is known to significantly increase</w:delText>
        </w:r>
        <w:r w:rsidRPr="00042998" w:rsidDel="003832E4">
          <w:delText xml:space="preserve"> </w:delText>
        </w:r>
        <w:r w:rsidRPr="00042998" w:rsidDel="003832E4">
          <w:delText>t</w:delText>
        </w:r>
        <w:r w:rsidRPr="00042998" w:rsidDel="003832E4">
          <w:delText>h</w:delText>
        </w:r>
        <w:r w:rsidRPr="00042998" w:rsidDel="003832E4">
          <w:delText>e</w:delText>
        </w:r>
        <w:r w:rsidRPr="00042998" w:rsidDel="003832E4">
          <w:delText xml:space="preserve"> the number of bugs exposed  and increases the speed at which new features are added</w:delText>
        </w:r>
        <w:r w:rsidRPr="00042998" w:rsidDel="003832E4">
          <w:delText xml:space="preserve"> </w:delText>
        </w:r>
        <w:r w:rsidRPr="00042998" w:rsidDel="003832E4">
          <w:delText xml:space="preserve">. </w:delText>
        </w:r>
        <w:r w:rsidRPr="00042998" w:rsidDel="003832E4">
          <w:rPr>
            <w:rStyle w:val="VerbatimChar"/>
            <w:sz w:val="24"/>
          </w:rPr>
          <w:delText>beautier</w:delText>
        </w:r>
        <w:r w:rsidRPr="00CE1A62" w:rsidDel="003832E4">
          <w:delText xml:space="preserve"> has a 100% code coverage, which correlates with code quality . </w:delText>
        </w:r>
        <w:r w:rsidRPr="00042998" w:rsidDel="003832E4">
          <w:rPr>
            <w:rStyle w:val="VerbatimChar"/>
            <w:sz w:val="24"/>
          </w:rPr>
          <w:delText>beautier</w:delText>
        </w:r>
        <w:r w:rsidRPr="00CE1A62" w:rsidDel="003832E4">
          <w:delText xml:space="preserve"> f</w:delText>
        </w:r>
        <w:r w:rsidRPr="00042998" w:rsidDel="003832E4">
          <w:delText>ollows Hadley Wickham’s style guide , which improves software quality .</w:delText>
        </w:r>
      </w:del>
    </w:p>
    <w:p w:rsidR="008D4D05" w:rsidRPr="00042998" w:rsidRDefault="0075001F">
      <w:pPr>
        <w:pStyle w:val="BodyText"/>
      </w:pPr>
      <w:del w:id="349" w:author="Rampal Etienne" w:date="2018-01-19T10:45:00Z">
        <w:r w:rsidRPr="00042998" w:rsidDel="003832E4">
          <w:rPr>
            <w:rStyle w:val="VerbatimChar"/>
            <w:sz w:val="24"/>
          </w:rPr>
          <w:delText>beautier</w:delText>
        </w:r>
        <w:r w:rsidRPr="00CE1A62" w:rsidDel="003832E4">
          <w:delText xml:space="preserve"> is dependent on multiple packages, which are </w:delText>
        </w:r>
        <w:r w:rsidRPr="00042998" w:rsidDel="003832E4">
          <w:rPr>
            <w:rStyle w:val="VerbatimChar"/>
            <w:sz w:val="24"/>
          </w:rPr>
          <w:delText>APE</w:delText>
        </w:r>
        <w:r w:rsidRPr="00CE1A62" w:rsidDel="003832E4">
          <w:delText xml:space="preserve"> , </w:delText>
        </w:r>
        <w:r w:rsidRPr="00042998" w:rsidDel="003832E4">
          <w:rPr>
            <w:rStyle w:val="VerbatimChar"/>
            <w:sz w:val="24"/>
          </w:rPr>
          <w:delText>beastier</w:delText>
        </w:r>
        <w:r w:rsidRPr="00CE1A62" w:rsidDel="003832E4">
          <w:delText xml:space="preserve"> , </w:delText>
        </w:r>
        <w:r w:rsidRPr="00042998" w:rsidDel="003832E4">
          <w:rPr>
            <w:rStyle w:val="VerbatimChar"/>
            <w:sz w:val="24"/>
          </w:rPr>
          <w:delText>devtools</w:delText>
        </w:r>
        <w:r w:rsidRPr="00CE1A62" w:rsidDel="003832E4">
          <w:delText xml:space="preserve"> , </w:delText>
        </w:r>
        <w:r w:rsidRPr="00042998" w:rsidDel="003832E4">
          <w:rPr>
            <w:rStyle w:val="VerbatimChar"/>
            <w:sz w:val="24"/>
          </w:rPr>
          <w:delText>geiger</w:delText>
        </w:r>
        <w:r w:rsidRPr="00CE1A62" w:rsidDel="003832E4">
          <w:delText xml:space="preserve"> , </w:delText>
        </w:r>
        <w:r w:rsidRPr="00042998" w:rsidDel="003832E4">
          <w:rPr>
            <w:rStyle w:val="VerbatimChar"/>
            <w:sz w:val="24"/>
          </w:rPr>
          <w:delText>ggplot2</w:delText>
        </w:r>
        <w:r w:rsidRPr="00CE1A62" w:rsidDel="003832E4">
          <w:delText xml:space="preserve"> , </w:delText>
        </w:r>
        <w:r w:rsidRPr="00042998" w:rsidDel="003832E4">
          <w:rPr>
            <w:rStyle w:val="VerbatimChar"/>
            <w:sz w:val="24"/>
          </w:rPr>
          <w:delText>knitr</w:delText>
        </w:r>
        <w:r w:rsidRPr="00CE1A62" w:rsidDel="003832E4">
          <w:delText xml:space="preserve"> , </w:delText>
        </w:r>
        <w:r w:rsidRPr="00042998" w:rsidDel="003832E4">
          <w:rPr>
            <w:rStyle w:val="VerbatimChar"/>
            <w:sz w:val="24"/>
          </w:rPr>
          <w:delText>lumier</w:delText>
        </w:r>
        <w:r w:rsidRPr="00CE1A62" w:rsidDel="003832E4">
          <w:delText xml:space="preserve"> , </w:delText>
        </w:r>
        <w:r w:rsidRPr="00042998" w:rsidDel="003832E4">
          <w:rPr>
            <w:rStyle w:val="VerbatimChar"/>
            <w:sz w:val="24"/>
          </w:rPr>
          <w:delText>phangorn</w:delText>
        </w:r>
        <w:r w:rsidRPr="00CE1A62" w:rsidDel="003832E4">
          <w:delText xml:space="preserve"> , </w:delText>
        </w:r>
        <w:r w:rsidRPr="00042998" w:rsidDel="003832E4">
          <w:rPr>
            <w:rStyle w:val="VerbatimChar"/>
            <w:sz w:val="24"/>
          </w:rPr>
          <w:delText>rmarkdown</w:delText>
        </w:r>
        <w:r w:rsidRPr="00CE1A62" w:rsidDel="003832E4">
          <w:delText xml:space="preserve"> , </w:delText>
        </w:r>
        <w:r w:rsidRPr="00042998" w:rsidDel="003832E4">
          <w:rPr>
            <w:rStyle w:val="VerbatimChar"/>
            <w:sz w:val="24"/>
          </w:rPr>
          <w:delText>seqinr</w:delText>
        </w:r>
        <w:r w:rsidRPr="00CE1A62" w:rsidDel="003832E4">
          <w:delText xml:space="preserve"> , </w:delText>
        </w:r>
        <w:r w:rsidRPr="00042998" w:rsidDel="003832E4">
          <w:rPr>
            <w:rStyle w:val="VerbatimChar"/>
            <w:sz w:val="24"/>
          </w:rPr>
          <w:delText>stringr</w:delText>
        </w:r>
        <w:r w:rsidRPr="00CE1A62" w:rsidDel="003832E4">
          <w:delText xml:space="preserve"> , </w:delText>
        </w:r>
        <w:r w:rsidRPr="00042998" w:rsidDel="003832E4">
          <w:rPr>
            <w:rStyle w:val="VerbatimChar"/>
            <w:sz w:val="24"/>
          </w:rPr>
          <w:delText>testit</w:delText>
        </w:r>
        <w:r w:rsidRPr="00CE1A62" w:rsidDel="003832E4">
          <w:delText xml:space="preserve">  and </w:delText>
        </w:r>
        <w:r w:rsidRPr="00042998" w:rsidDel="003832E4">
          <w:rPr>
            <w:rStyle w:val="VerbatimChar"/>
            <w:sz w:val="24"/>
          </w:rPr>
          <w:delText>TreeSim</w:delText>
        </w:r>
        <w:r w:rsidRPr="00CE1A62" w:rsidDel="003832E4">
          <w:delText xml:space="preserve"> .</w:delText>
        </w:r>
      </w:del>
    </w:p>
    <w:p w:rsidR="008D4D05" w:rsidRDefault="0075001F">
      <w:pPr>
        <w:pStyle w:val="BodyText"/>
        <w:rPr>
          <w:ins w:id="350" w:author="Rampal Etienne" w:date="2018-01-19T10:49:00Z"/>
        </w:rPr>
      </w:pPr>
      <w:r w:rsidRPr="00042998">
        <w:rPr>
          <w:rStyle w:val="VerbatimChar"/>
          <w:sz w:val="24"/>
        </w:rPr>
        <w:t>be</w:t>
      </w:r>
      <w:r w:rsidRPr="00042998">
        <w:rPr>
          <w:rStyle w:val="VerbatimChar"/>
          <w:sz w:val="24"/>
        </w:rPr>
        <w:t>autier</w:t>
      </w:r>
      <w:r w:rsidRPr="00CE1A62">
        <w:t>’s documentation is extensive,</w:t>
      </w:r>
      <w:commentRangeStart w:id="351"/>
      <w:r w:rsidRPr="00CE1A62">
        <w:t xml:space="preserve"> yet concise</w:t>
      </w:r>
      <w:commentRangeEnd w:id="351"/>
      <w:r w:rsidR="00B14CE6">
        <w:rPr>
          <w:rStyle w:val="CommentReference"/>
        </w:rPr>
        <w:commentReference w:id="351"/>
      </w:r>
      <w:r w:rsidRPr="00CE1A62">
        <w:t>. All functions are documented in the package’s internal documentation. For quick use, each exported function shows a minimal example. For easy exploration, each exported function’s documentation links to rel</w:t>
      </w:r>
      <w:r w:rsidRPr="00042998">
        <w:t xml:space="preserve">ated functions. Additionally, </w:t>
      </w:r>
      <w:r w:rsidRPr="00042998">
        <w:rPr>
          <w:rStyle w:val="VerbatimChar"/>
          <w:sz w:val="24"/>
        </w:rPr>
        <w:t>beautier</w:t>
      </w:r>
      <w:r w:rsidRPr="00CE1A62">
        <w:t xml:space="preserve"> has a vignette that demonstrates </w:t>
      </w:r>
      <w:del w:id="352" w:author="Rampal Etienne" w:date="2018-01-19T10:46:00Z">
        <w:r w:rsidRPr="00CE1A62" w:rsidDel="00B14CE6">
          <w:delText>in a longer form</w:delText>
        </w:r>
      </w:del>
      <w:ins w:id="353" w:author="Rampal Etienne" w:date="2018-01-19T10:46:00Z">
        <w:r w:rsidR="00B14CE6">
          <w:t>extensively</w:t>
        </w:r>
      </w:ins>
      <w:r w:rsidRPr="00CE1A62">
        <w:t xml:space="preserve"> how to use it. The GitHub documentation helps to get started, with a dozen examples of</w:t>
      </w:r>
      <w:del w:id="354" w:author="Rampal Etienne" w:date="2018-01-19T10:46:00Z">
        <w:r w:rsidRPr="00CE1A62" w:rsidDel="00B14CE6">
          <w:delText xml:space="preserve"> </w:delText>
        </w:r>
        <w:r w:rsidRPr="00CE1A62" w:rsidDel="00B14CE6">
          <w:delText>a</w:delText>
        </w:r>
      </w:del>
      <w:r w:rsidRPr="00CE1A62">
        <w:t xml:space="preserve"> BEAUti screenshot</w:t>
      </w:r>
      <w:ins w:id="355" w:author="Rampal Etienne" w:date="2018-01-19T10:46:00Z">
        <w:r w:rsidR="00B14CE6">
          <w:t>s with</w:t>
        </w:r>
      </w:ins>
      <w:del w:id="356" w:author="Rampal Etienne" w:date="2018-01-19T10:46:00Z">
        <w:r w:rsidRPr="00CE1A62" w:rsidDel="00B14CE6">
          <w:delText xml:space="preserve"> and the</w:delText>
        </w:r>
      </w:del>
      <w:r w:rsidRPr="00CE1A62">
        <w:t xml:space="preserve"> equivalent </w:t>
      </w:r>
      <w:r w:rsidRPr="00042998">
        <w:rPr>
          <w:rStyle w:val="VerbatimChar"/>
          <w:sz w:val="24"/>
        </w:rPr>
        <w:t>beautier</w:t>
      </w:r>
      <w:r w:rsidRPr="00CE1A62">
        <w:t xml:space="preserve"> </w:t>
      </w:r>
      <w:commentRangeStart w:id="357"/>
      <w:r w:rsidRPr="00CE1A62">
        <w:t>code</w:t>
      </w:r>
      <w:commentRangeEnd w:id="357"/>
      <w:r w:rsidR="00B14CE6">
        <w:rPr>
          <w:rStyle w:val="CommentReference"/>
        </w:rPr>
        <w:commentReference w:id="357"/>
      </w:r>
      <w:r w:rsidRPr="00CE1A62">
        <w:t>.</w:t>
      </w:r>
    </w:p>
    <w:p w:rsidR="00B14CE6" w:rsidRPr="00042998" w:rsidRDefault="00B14CE6">
      <w:pPr>
        <w:pStyle w:val="BodyText"/>
      </w:pPr>
    </w:p>
    <w:p w:rsidR="008D4D05" w:rsidRPr="005D1CB3" w:rsidRDefault="0075001F">
      <w:pPr>
        <w:pStyle w:val="Heading1"/>
        <w:rPr>
          <w:sz w:val="24"/>
          <w:szCs w:val="24"/>
          <w:rPrChange w:id="358" w:author="Rampal Etienne" w:date="2018-01-19T09:21:00Z">
            <w:rPr/>
          </w:rPrChange>
        </w:rPr>
      </w:pPr>
      <w:bookmarkStart w:id="359" w:name="citation-of-beautier"/>
      <w:bookmarkEnd w:id="359"/>
      <w:r w:rsidRPr="005D1CB3">
        <w:rPr>
          <w:sz w:val="24"/>
          <w:szCs w:val="24"/>
          <w:rPrChange w:id="360" w:author="Rampal Etienne" w:date="2018-01-19T09:21:00Z">
            <w:rPr/>
          </w:rPrChange>
        </w:rPr>
        <w:t>Citation of beautier</w:t>
      </w:r>
    </w:p>
    <w:p w:rsidR="008D4D05" w:rsidRPr="00042998" w:rsidRDefault="0075001F">
      <w:pPr>
        <w:pStyle w:val="FirstParagraph"/>
      </w:pPr>
      <w:r w:rsidRPr="005D1CB3">
        <w:t>Scien</w:t>
      </w:r>
      <w:r w:rsidRPr="0035302B">
        <w:t xml:space="preserve">tists using </w:t>
      </w:r>
      <w:r w:rsidRPr="0035302B">
        <w:rPr>
          <w:rStyle w:val="VerbatimChar"/>
          <w:sz w:val="24"/>
        </w:rPr>
        <w:t>beautier</w:t>
      </w:r>
      <w:r w:rsidRPr="0035302B">
        <w:t xml:space="preserve"> in a published paper can cite this article, </w:t>
      </w:r>
      <w:ins w:id="361" w:author="Rampal Etienne" w:date="2018-01-19T10:47:00Z">
        <w:r w:rsidR="00B14CE6">
          <w:t>and/</w:t>
        </w:r>
      </w:ins>
      <w:r w:rsidRPr="0035302B">
        <w:t xml:space="preserve">or cite the </w:t>
      </w:r>
      <w:r w:rsidRPr="00CE1A62">
        <w:rPr>
          <w:rStyle w:val="VerbatimChar"/>
          <w:sz w:val="24"/>
        </w:rPr>
        <w:t>beautier</w:t>
      </w:r>
      <w:r w:rsidRPr="00042998">
        <w:t xml:space="preserve"> package directly. To obtain this citation from within an R script, use:</w:t>
      </w:r>
    </w:p>
    <w:p w:rsidR="008D4D05" w:rsidRPr="005A781B" w:rsidRDefault="0075001F">
      <w:pPr>
        <w:pStyle w:val="SourceCode"/>
      </w:pPr>
      <w:r w:rsidRPr="00042998">
        <w:rPr>
          <w:rStyle w:val="OperatorTok"/>
          <w:sz w:val="24"/>
        </w:rPr>
        <w:t>&gt;</w:t>
      </w:r>
      <w:r w:rsidRPr="00042998">
        <w:rPr>
          <w:rStyle w:val="StringTok"/>
          <w:sz w:val="24"/>
        </w:rPr>
        <w:t xml:space="preserve"> </w:t>
      </w:r>
      <w:r w:rsidRPr="00042998">
        <w:rPr>
          <w:rStyle w:val="KeywordTok"/>
          <w:sz w:val="24"/>
        </w:rPr>
        <w:t>citation</w:t>
      </w:r>
      <w:r w:rsidRPr="00042998">
        <w:rPr>
          <w:rStyle w:val="NormalTok"/>
          <w:sz w:val="24"/>
        </w:rPr>
        <w:t>(</w:t>
      </w:r>
      <w:r w:rsidRPr="00042998">
        <w:rPr>
          <w:rStyle w:val="StringTok"/>
          <w:sz w:val="24"/>
        </w:rPr>
        <w:t>"beautier"</w:t>
      </w:r>
      <w:r w:rsidRPr="005A781B">
        <w:rPr>
          <w:rStyle w:val="NormalTok"/>
          <w:sz w:val="24"/>
        </w:rPr>
        <w:t>)</w:t>
      </w:r>
    </w:p>
    <w:sectPr w:rsidR="008D4D05" w:rsidRPr="005A781B">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Rampal Etienne" w:date="2018-01-19T10:50:00Z" w:initials="RSE">
    <w:p w:rsidR="005D1CB3" w:rsidRDefault="005D1CB3">
      <w:pPr>
        <w:pStyle w:val="CommentText"/>
      </w:pPr>
      <w:r>
        <w:rPr>
          <w:rStyle w:val="CommentReference"/>
        </w:rPr>
        <w:annotationRef/>
      </w:r>
      <w:r>
        <w:t>Voeg adresgegevens, etc toe.</w:t>
      </w:r>
    </w:p>
  </w:comment>
  <w:comment w:id="78" w:author="Rampal Etienne" w:date="2018-01-19T10:50:00Z" w:initials="RSE">
    <w:p w:rsidR="005A781B" w:rsidRDefault="005A781B">
      <w:pPr>
        <w:pStyle w:val="CommentText"/>
      </w:pPr>
      <w:r>
        <w:rPr>
          <w:rStyle w:val="CommentReference"/>
        </w:rPr>
        <w:annotationRef/>
      </w:r>
      <w:r>
        <w:t>Nog iets zeggen dat het over BEAUti 2 gaat?</w:t>
      </w:r>
    </w:p>
  </w:comment>
  <w:comment w:id="134" w:author="Rampal Etienne" w:date="2018-01-19T10:50:00Z" w:initials="RSE">
    <w:p w:rsidR="00CE1A62" w:rsidRDefault="00CE1A62">
      <w:pPr>
        <w:pStyle w:val="CommentText"/>
      </w:pPr>
      <w:r>
        <w:rPr>
          <w:rStyle w:val="CommentReference"/>
        </w:rPr>
        <w:annotationRef/>
      </w:r>
      <w:r>
        <w:t>Er waren toch meer verschillen?</w:t>
      </w:r>
    </w:p>
  </w:comment>
  <w:comment w:id="137" w:author="Rampal Etienne" w:date="2018-01-19T10:50:00Z" w:initials="RSE">
    <w:p w:rsidR="00F04DFF" w:rsidRDefault="00F04DFF">
      <w:pPr>
        <w:pStyle w:val="CommentText"/>
      </w:pPr>
      <w:r>
        <w:rPr>
          <w:rStyle w:val="CommentReference"/>
        </w:rPr>
        <w:annotationRef/>
      </w:r>
      <w:r>
        <w:t>In de pdf zie ik steeds Listing staan. Ikz oud at word niet gebruiken (zoals je ook in deze Word-file niet doet voor de kopjes).</w:t>
      </w:r>
    </w:p>
  </w:comment>
  <w:comment w:id="240" w:author="Rampal Etienne" w:date="2018-01-19T10:50:00Z" w:initials="RSE">
    <w:p w:rsidR="00042998" w:rsidRDefault="00042998">
      <w:pPr>
        <w:pStyle w:val="CommentText"/>
      </w:pPr>
      <w:r>
        <w:rPr>
          <w:rStyle w:val="CommentReference"/>
        </w:rPr>
        <w:annotationRef/>
      </w:r>
      <w:r>
        <w:t>Wat bedoel je hierme?</w:t>
      </w:r>
    </w:p>
  </w:comment>
  <w:comment w:id="242" w:author="Rampal Etienne" w:date="2018-01-19T10:50:00Z" w:initials="RSE">
    <w:p w:rsidR="00042998" w:rsidRDefault="00042998">
      <w:pPr>
        <w:pStyle w:val="CommentText"/>
      </w:pPr>
      <w:r>
        <w:rPr>
          <w:rStyle w:val="CommentReference"/>
        </w:rPr>
        <w:annotationRef/>
      </w:r>
      <w:r>
        <w:t>Provide URL</w:t>
      </w:r>
    </w:p>
  </w:comment>
  <w:comment w:id="241" w:author="Rampal Etienne" w:date="2018-01-19T10:50:00Z" w:initials="RSE">
    <w:p w:rsidR="00042998" w:rsidRDefault="00042998">
      <w:pPr>
        <w:pStyle w:val="CommentText"/>
      </w:pPr>
      <w:r>
        <w:rPr>
          <w:rStyle w:val="CommentReference"/>
        </w:rPr>
        <w:annotationRef/>
      </w:r>
      <w:r>
        <w:t>Misschien moet dit naar verderop.</w:t>
      </w:r>
    </w:p>
  </w:comment>
  <w:comment w:id="243" w:author="Rampal Etienne" w:date="2018-01-19T10:50:00Z" w:initials="RSE">
    <w:p w:rsidR="003832E4" w:rsidRDefault="003832E4">
      <w:pPr>
        <w:pStyle w:val="CommentText"/>
      </w:pPr>
      <w:r>
        <w:rPr>
          <w:rStyle w:val="CommentReference"/>
        </w:rPr>
        <w:annotationRef/>
      </w:r>
      <w:r>
        <w:t>Ik zou dit hele stuk verplaatsen naar het voorbeeld van de fixed crown age hieronder.</w:t>
      </w:r>
    </w:p>
  </w:comment>
  <w:comment w:id="256" w:author="Rampal Etienne" w:date="2018-01-19T10:50:00Z" w:initials="RSE">
    <w:p w:rsidR="00042998" w:rsidRDefault="00042998">
      <w:pPr>
        <w:pStyle w:val="CommentText"/>
      </w:pPr>
      <w:r>
        <w:rPr>
          <w:rStyle w:val="CommentReference"/>
        </w:rPr>
        <w:annotationRef/>
      </w:r>
      <w:r>
        <w:t xml:space="preserve">“is used” of “can be used”? Is er een functie in beautier die lumier aanroept om deze check uit te voeren? </w:t>
      </w:r>
    </w:p>
  </w:comment>
  <w:comment w:id="259" w:author="Rampal Etienne" w:date="2018-01-19T10:51:00Z" w:initials="RSE">
    <w:p w:rsidR="00FE49F4" w:rsidRDefault="00FE49F4">
      <w:pPr>
        <w:pStyle w:val="CommentText"/>
      </w:pPr>
      <w:r>
        <w:rPr>
          <w:rStyle w:val="CommentReference"/>
        </w:rPr>
        <w:annotationRef/>
      </w:r>
      <w:r>
        <w:t>Wat bedoel je hiermee?</w:t>
      </w:r>
    </w:p>
  </w:comment>
  <w:comment w:id="262" w:author="Rampal Etienne" w:date="2018-01-19T10:53:00Z" w:initials="RSE">
    <w:p w:rsidR="00FE49F4" w:rsidRDefault="00FE49F4">
      <w:pPr>
        <w:pStyle w:val="CommentText"/>
      </w:pPr>
      <w:r>
        <w:rPr>
          <w:rStyle w:val="CommentReference"/>
        </w:rPr>
        <w:annotationRef/>
      </w:r>
      <w:r>
        <w:t>Waarom zijn dit allemaal verschillende packages? En ook als ze dat zijn, is het een idee om deze drie packages allemaal in dit artijel te bschrijven? Dat geeft het iets meer substantie. Overigens begrijp ik de naam beastier niet, want je doet toch geen BEAST in R ermee? En waar komt de naam lumier vandaan?</w:t>
      </w:r>
      <w:bookmarkStart w:id="263" w:name="_GoBack"/>
      <w:bookmarkEnd w:id="263"/>
    </w:p>
  </w:comment>
  <w:comment w:id="274" w:author="Rampal Etienne" w:date="2018-01-19T10:50:00Z" w:initials="RSE">
    <w:p w:rsidR="003832E4" w:rsidRDefault="003832E4">
      <w:pPr>
        <w:pStyle w:val="CommentText"/>
      </w:pPr>
      <w:r>
        <w:rPr>
          <w:rStyle w:val="CommentReference"/>
        </w:rPr>
        <w:annotationRef/>
      </w:r>
      <w:r>
        <w:t>Ik zou hier en bij de volgende de variabele naam wel bij vermelden. Dat is sowieso netjes, maar ook nog eens educatief verantwoord.</w:t>
      </w:r>
    </w:p>
  </w:comment>
  <w:comment w:id="275" w:author="Rampal Etienne" w:date="2018-01-19T10:50:00Z" w:initials="RSE">
    <w:p w:rsidR="005A781B" w:rsidRDefault="005A781B">
      <w:pPr>
        <w:pStyle w:val="CommentText"/>
      </w:pPr>
      <w:r>
        <w:rPr>
          <w:rStyle w:val="CommentReference"/>
        </w:rPr>
        <w:annotationRef/>
      </w:r>
      <w:r>
        <w:t>Geef de figuren nummers. Maar wat moet deze figuur laten zien? Op deze manier geeft hij weinig informative en kun je hem net zo goed weglaten.</w:t>
      </w:r>
    </w:p>
  </w:comment>
  <w:comment w:id="287" w:author="Rampal Etienne" w:date="2018-01-19T10:50:00Z" w:initials="RSE">
    <w:p w:rsidR="005A781B" w:rsidRDefault="005A781B">
      <w:pPr>
        <w:pStyle w:val="CommentText"/>
      </w:pPr>
      <w:r>
        <w:rPr>
          <w:rStyle w:val="CommentReference"/>
        </w:rPr>
        <w:annotationRef/>
      </w:r>
      <w:r>
        <w:t>Die tabel moet dus later.</w:t>
      </w:r>
    </w:p>
  </w:comment>
  <w:comment w:id="292" w:author="Rampal Etienne" w:date="2018-01-19T10:50:00Z" w:initials="RSE">
    <w:p w:rsidR="003832E4" w:rsidRDefault="003832E4">
      <w:pPr>
        <w:pStyle w:val="CommentText"/>
      </w:pPr>
      <w:r>
        <w:rPr>
          <w:rStyle w:val="CommentReference"/>
        </w:rPr>
        <w:annotationRef/>
      </w:r>
      <w:r>
        <w:t>Geef een voorbeeld van als er een lijst is.</w:t>
      </w:r>
    </w:p>
  </w:comment>
  <w:comment w:id="299" w:author="Rampal Etienne" w:date="2018-01-19T10:50:00Z" w:initials="RSE">
    <w:p w:rsidR="003832E4" w:rsidRDefault="003832E4">
      <w:pPr>
        <w:pStyle w:val="CommentText"/>
      </w:pPr>
      <w:r>
        <w:rPr>
          <w:rStyle w:val="CommentReference"/>
        </w:rPr>
        <w:annotationRef/>
      </w:r>
      <w:r>
        <w:t>Het tijdschrift laat waarschijnlijk geen voetnoten toe, dus of weglaten, of tussen haakjes.</w:t>
      </w:r>
    </w:p>
  </w:comment>
  <w:comment w:id="310" w:author="Rampal Etienne" w:date="2018-01-19T10:50:00Z" w:initials="RSE">
    <w:p w:rsidR="003832E4" w:rsidRDefault="003832E4">
      <w:pPr>
        <w:pStyle w:val="CommentText"/>
      </w:pPr>
      <w:r>
        <w:rPr>
          <w:rStyle w:val="CommentReference"/>
        </w:rPr>
        <w:annotationRef/>
      </w:r>
      <w:r>
        <w:t>Ik denk dat het goed is, om ook iets met parameterwaarden van deze functies te doen, dus niet steeds de defaults.</w:t>
      </w:r>
    </w:p>
  </w:comment>
  <w:comment w:id="311" w:author="Rampal Etienne" w:date="2018-01-19T10:50:00Z" w:initials="RSE">
    <w:p w:rsidR="003832E4" w:rsidRDefault="003832E4">
      <w:pPr>
        <w:pStyle w:val="CommentText"/>
      </w:pPr>
      <w:r>
        <w:rPr>
          <w:rStyle w:val="CommentReference"/>
        </w:rPr>
        <w:annotationRef/>
      </w:r>
      <w:r>
        <w:t>Het stukje van eerder over deze functionaliteit kan hierin verplaatst worden. Dan moet waarschijnlijk deze tekst een beetje aangepast worden.</w:t>
      </w:r>
    </w:p>
  </w:comment>
  <w:comment w:id="329" w:author="Rampal Etienne" w:date="2018-01-19T10:50:00Z" w:initials="RSE">
    <w:p w:rsidR="003832E4" w:rsidRDefault="003832E4">
      <w:pPr>
        <w:pStyle w:val="CommentText"/>
      </w:pPr>
      <w:r>
        <w:rPr>
          <w:rStyle w:val="CommentReference"/>
        </w:rPr>
        <w:annotationRef/>
      </w:r>
      <w:r>
        <w:t>Uitleggen wat Travis doet</w:t>
      </w:r>
    </w:p>
  </w:comment>
  <w:comment w:id="343" w:author="Rampal Etienne" w:date="2018-01-19T10:50:00Z" w:initials="RSE">
    <w:p w:rsidR="003832E4" w:rsidRDefault="003832E4">
      <w:pPr>
        <w:pStyle w:val="CommentText"/>
      </w:pPr>
      <w:r>
        <w:rPr>
          <w:rStyle w:val="CommentReference"/>
        </w:rPr>
        <w:annotationRef/>
      </w:r>
      <w:r>
        <w:t>link</w:t>
      </w:r>
    </w:p>
  </w:comment>
  <w:comment w:id="351" w:author="Rampal Etienne" w:date="2018-01-19T10:50:00Z" w:initials="RSE">
    <w:p w:rsidR="00B14CE6" w:rsidRDefault="00B14CE6">
      <w:pPr>
        <w:pStyle w:val="CommentText"/>
      </w:pPr>
      <w:r>
        <w:rPr>
          <w:rStyle w:val="CommentReference"/>
        </w:rPr>
        <w:annotationRef/>
      </w:r>
      <w:r>
        <w:t>ik begrijp die tegenstelling niet.</w:t>
      </w:r>
    </w:p>
  </w:comment>
  <w:comment w:id="357" w:author="Rampal Etienne" w:date="2018-01-19T10:50:00Z" w:initials="RSE">
    <w:p w:rsidR="00B14CE6" w:rsidRDefault="00B14CE6">
      <w:pPr>
        <w:pStyle w:val="CommentText"/>
      </w:pPr>
      <w:r>
        <w:rPr>
          <w:rStyle w:val="CommentReference"/>
        </w:rPr>
        <w:annotationRef/>
      </w:r>
      <w:r>
        <w:t>Zou je nog een voorbeeld kunnen opnemen van een script waarin je loopt door multiple settings?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001F" w:rsidRDefault="0075001F">
      <w:pPr>
        <w:spacing w:after="0"/>
      </w:pPr>
      <w:r>
        <w:separator/>
      </w:r>
    </w:p>
  </w:endnote>
  <w:endnote w:type="continuationSeparator" w:id="0">
    <w:p w:rsidR="0075001F" w:rsidRDefault="0075001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001F" w:rsidRDefault="0075001F">
      <w:r>
        <w:separator/>
      </w:r>
    </w:p>
  </w:footnote>
  <w:footnote w:type="continuationSeparator" w:id="0">
    <w:p w:rsidR="0075001F" w:rsidRDefault="0075001F">
      <w:r>
        <w:continuationSeparator/>
      </w:r>
    </w:p>
  </w:footnote>
  <w:footnote w:id="1">
    <w:p w:rsidR="008D4D05" w:rsidRDefault="0075001F">
      <w:pPr>
        <w:pStyle w:val="FootnoteText"/>
      </w:pPr>
      <w:r>
        <w:rPr>
          <w:rStyle w:val="FootnoteReference"/>
        </w:rPr>
        <w:footnoteRef/>
      </w:r>
      <w:r>
        <w:t xml:space="preserve"> note that in practice, this </w:t>
      </w:r>
      <w:ins w:id="300" w:author="Rampal Etienne" w:date="2018-01-19T10:41:00Z">
        <w:r w:rsidR="003832E4">
          <w:t xml:space="preserve">usually </w:t>
        </w:r>
      </w:ins>
      <w:r>
        <w:t>works out just fine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F8CA05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04C22AC"/>
    <w:multiLevelType w:val="hybridMultilevel"/>
    <w:tmpl w:val="C772178E"/>
    <w:lvl w:ilvl="0" w:tplc="FABA3BF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2882320"/>
    <w:multiLevelType w:val="multilevel"/>
    <w:tmpl w:val="0EECE9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42998"/>
    <w:rsid w:val="0035302B"/>
    <w:rsid w:val="003832E4"/>
    <w:rsid w:val="004E29B3"/>
    <w:rsid w:val="00590D07"/>
    <w:rsid w:val="005A781B"/>
    <w:rsid w:val="005D1CB3"/>
    <w:rsid w:val="0075001F"/>
    <w:rsid w:val="00784D58"/>
    <w:rsid w:val="008D4D05"/>
    <w:rsid w:val="008D6863"/>
    <w:rsid w:val="00955BB7"/>
    <w:rsid w:val="00B14CE6"/>
    <w:rsid w:val="00B86B75"/>
    <w:rsid w:val="00BC48D5"/>
    <w:rsid w:val="00C36279"/>
    <w:rsid w:val="00CE1A62"/>
    <w:rsid w:val="00E315A3"/>
    <w:rsid w:val="00F04DFF"/>
    <w:rsid w:val="00FE49F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5D1CB3"/>
    <w:pPr>
      <w:spacing w:after="0"/>
    </w:pPr>
    <w:rPr>
      <w:rFonts w:ascii="Tahoma" w:hAnsi="Tahoma" w:cs="Tahoma"/>
      <w:sz w:val="16"/>
      <w:szCs w:val="16"/>
    </w:rPr>
  </w:style>
  <w:style w:type="character" w:customStyle="1" w:styleId="BalloonTextChar">
    <w:name w:val="Balloon Text Char"/>
    <w:basedOn w:val="DefaultParagraphFont"/>
    <w:link w:val="BalloonText"/>
    <w:rsid w:val="005D1CB3"/>
    <w:rPr>
      <w:rFonts w:ascii="Tahoma" w:hAnsi="Tahoma" w:cs="Tahoma"/>
      <w:sz w:val="16"/>
      <w:szCs w:val="16"/>
    </w:rPr>
  </w:style>
  <w:style w:type="character" w:styleId="CommentReference">
    <w:name w:val="annotation reference"/>
    <w:basedOn w:val="DefaultParagraphFont"/>
    <w:rsid w:val="005D1CB3"/>
    <w:rPr>
      <w:sz w:val="16"/>
      <w:szCs w:val="16"/>
    </w:rPr>
  </w:style>
  <w:style w:type="paragraph" w:styleId="CommentText">
    <w:name w:val="annotation text"/>
    <w:basedOn w:val="Normal"/>
    <w:link w:val="CommentTextChar"/>
    <w:rsid w:val="005D1CB3"/>
    <w:rPr>
      <w:sz w:val="20"/>
      <w:szCs w:val="20"/>
    </w:rPr>
  </w:style>
  <w:style w:type="character" w:customStyle="1" w:styleId="CommentTextChar">
    <w:name w:val="Comment Text Char"/>
    <w:basedOn w:val="DefaultParagraphFont"/>
    <w:link w:val="CommentText"/>
    <w:rsid w:val="005D1CB3"/>
    <w:rPr>
      <w:sz w:val="20"/>
      <w:szCs w:val="20"/>
    </w:rPr>
  </w:style>
  <w:style w:type="paragraph" w:styleId="CommentSubject">
    <w:name w:val="annotation subject"/>
    <w:basedOn w:val="CommentText"/>
    <w:next w:val="CommentText"/>
    <w:link w:val="CommentSubjectChar"/>
    <w:rsid w:val="005D1CB3"/>
    <w:rPr>
      <w:b/>
      <w:bCs/>
    </w:rPr>
  </w:style>
  <w:style w:type="character" w:customStyle="1" w:styleId="CommentSubjectChar">
    <w:name w:val="Comment Subject Char"/>
    <w:basedOn w:val="CommentTextChar"/>
    <w:link w:val="CommentSubject"/>
    <w:rsid w:val="005D1CB3"/>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openxmlformats.org/officeDocument/2006/relationships/image" Target="media/image10.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1919</Words>
  <Characters>10943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beautier: BEAUti for R</vt:lpstr>
    </vt:vector>
  </TitlesOfParts>
  <Company>RUG</Company>
  <LinksUpToDate>false</LinksUpToDate>
  <CharactersWithSpaces>12837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beautier: BEAUti for R</dc:title>
  <dc:creator>Richèl J.C. Bilderbeek, Rampal S. Etienne</dc:creator>
  <cp:lastModifiedBy>Rampal Etienne</cp:lastModifiedBy>
  <cp:revision>3</cp:revision>
  <dcterms:created xsi:type="dcterms:W3CDTF">2018-01-19T09:50:00Z</dcterms:created>
  <dcterms:modified xsi:type="dcterms:W3CDTF">2018-01-19T09:53:00Z</dcterms:modified>
</cp:coreProperties>
</file>